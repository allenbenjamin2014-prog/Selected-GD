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4" w:rsidRPr="00ED6951" w:rsidRDefault="008037F4" w:rsidP="00ED6951">
      <w:pPr>
        <w:spacing w:line="480" w:lineRule="auto"/>
        <w:rPr>
          <w:rFonts w:ascii="Times New Roman" w:hAnsi="Times New Roman" w:cs="Times New Roman"/>
          <w:sz w:val="24"/>
          <w:szCs w:val="24"/>
        </w:rPr>
      </w:pPr>
      <w:r w:rsidRPr="00ED6951">
        <w:rPr>
          <w:rFonts w:ascii="Times New Roman" w:hAnsi="Times New Roman" w:cs="Times New Roman"/>
          <w:sz w:val="24"/>
          <w:szCs w:val="24"/>
        </w:rPr>
        <w:t xml:space="preserve">Deleuze’s concept of life is valorized in the humanities today for its ability to grant </w:t>
      </w:r>
      <w:r w:rsidRPr="00ED6951">
        <w:rPr>
          <w:rFonts w:ascii="Times New Roman" w:hAnsi="Times New Roman" w:cs="Times New Roman"/>
          <w:i/>
          <w:sz w:val="24"/>
          <w:szCs w:val="24"/>
        </w:rPr>
        <w:t>agency</w:t>
      </w:r>
      <w:r w:rsidRPr="00ED6951">
        <w:rPr>
          <w:rFonts w:ascii="Times New Roman" w:hAnsi="Times New Roman" w:cs="Times New Roman"/>
          <w:sz w:val="24"/>
          <w:szCs w:val="24"/>
        </w:rPr>
        <w:t xml:space="preserve"> or </w:t>
      </w:r>
      <w:r w:rsidRPr="00ED6951">
        <w:rPr>
          <w:rFonts w:ascii="Times New Roman" w:hAnsi="Times New Roman" w:cs="Times New Roman"/>
          <w:i/>
          <w:sz w:val="24"/>
          <w:szCs w:val="24"/>
        </w:rPr>
        <w:t xml:space="preserve">activity </w:t>
      </w:r>
      <w:r w:rsidRPr="00ED6951">
        <w:rPr>
          <w:rFonts w:ascii="Times New Roman" w:hAnsi="Times New Roman" w:cs="Times New Roman"/>
          <w:sz w:val="24"/>
          <w:szCs w:val="24"/>
        </w:rPr>
        <w:t xml:space="preserve">to non-human entities. This essay argues that, in fact, Deleuze sees the concept of life as a kind of </w:t>
      </w:r>
      <w:r w:rsidRPr="00ED6951">
        <w:rPr>
          <w:rFonts w:ascii="Times New Roman" w:hAnsi="Times New Roman" w:cs="Times New Roman"/>
          <w:i/>
          <w:sz w:val="24"/>
          <w:szCs w:val="24"/>
        </w:rPr>
        <w:t>passive creation</w:t>
      </w:r>
      <w:r w:rsidRPr="00ED6951">
        <w:rPr>
          <w:rFonts w:ascii="Times New Roman" w:hAnsi="Times New Roman" w:cs="Times New Roman"/>
          <w:sz w:val="24"/>
          <w:szCs w:val="24"/>
        </w:rPr>
        <w:t xml:space="preserve"> which escapes the traces of subjectivity remaining in agency.  </w:t>
      </w:r>
    </w:p>
    <w:p w:rsidR="008037F4" w:rsidRPr="00ED6951" w:rsidRDefault="008037F4" w:rsidP="00ED6951">
      <w:pPr>
        <w:spacing w:line="480" w:lineRule="auto"/>
        <w:jc w:val="center"/>
        <w:rPr>
          <w:rStyle w:val="TitleChar"/>
        </w:rPr>
      </w:pPr>
    </w:p>
    <w:p w:rsidR="00437684" w:rsidRPr="00ED6951" w:rsidRDefault="00965EE4" w:rsidP="00ED6951">
      <w:pPr>
        <w:spacing w:line="480" w:lineRule="auto"/>
        <w:jc w:val="center"/>
        <w:rPr>
          <w:rStyle w:val="TitleChar"/>
        </w:rPr>
      </w:pPr>
      <w:r w:rsidRPr="00ED6951">
        <w:rPr>
          <w:rStyle w:val="TitleChar"/>
          <w:rFonts w:ascii="Times New Roman" w:hAnsi="Times New Roman" w:cs="Times New Roman"/>
          <w:sz w:val="24"/>
          <w:szCs w:val="24"/>
        </w:rPr>
        <w:t xml:space="preserve">Against ‘vital materialism’: </w:t>
      </w:r>
      <w:r w:rsidR="00945DC8" w:rsidRPr="00ED6951">
        <w:rPr>
          <w:rStyle w:val="TitleChar"/>
          <w:rFonts w:ascii="Times New Roman" w:hAnsi="Times New Roman" w:cs="Times New Roman"/>
          <w:sz w:val="24"/>
          <w:szCs w:val="24"/>
        </w:rPr>
        <w:t>the passive creation of life in</w:t>
      </w:r>
      <w:r w:rsidRPr="00ED6951">
        <w:rPr>
          <w:rStyle w:val="TitleChar"/>
          <w:rFonts w:ascii="Times New Roman" w:hAnsi="Times New Roman" w:cs="Times New Roman"/>
          <w:sz w:val="24"/>
          <w:szCs w:val="24"/>
        </w:rPr>
        <w:t xml:space="preserve"> Deleuze</w:t>
      </w:r>
    </w:p>
    <w:p w:rsidR="007C56B5" w:rsidRPr="00ED6951" w:rsidRDefault="00D436F6" w:rsidP="00ED6951">
      <w:pPr>
        <w:tabs>
          <w:tab w:val="left" w:pos="3774"/>
        </w:tabs>
        <w:spacing w:line="480" w:lineRule="auto"/>
        <w:rPr>
          <w:rFonts w:ascii="Times New Roman" w:hAnsi="Times New Roman" w:cs="Times New Roman"/>
          <w:sz w:val="24"/>
          <w:szCs w:val="24"/>
        </w:rPr>
      </w:pPr>
      <w:r w:rsidRPr="00ED6951">
        <w:rPr>
          <w:rFonts w:ascii="Times New Roman" w:hAnsi="Times New Roman" w:cs="Times New Roman"/>
          <w:sz w:val="24"/>
          <w:szCs w:val="24"/>
        </w:rPr>
        <w:tab/>
      </w:r>
      <w:r w:rsidR="007C28A5" w:rsidRPr="00ED6951">
        <w:rPr>
          <w:rFonts w:ascii="Times New Roman" w:hAnsi="Times New Roman" w:cs="Times New Roman"/>
          <w:sz w:val="24"/>
          <w:szCs w:val="24"/>
        </w:rPr>
        <w:tab/>
      </w:r>
    </w:p>
    <w:p w:rsidR="008037F4" w:rsidRPr="00ED6951" w:rsidRDefault="008037F4"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Joseph Barker</w:t>
      </w:r>
    </w:p>
    <w:p w:rsidR="008037F4" w:rsidRPr="00ED6951" w:rsidRDefault="008037F4" w:rsidP="00ED6951">
      <w:pPr>
        <w:spacing w:line="480" w:lineRule="auto"/>
        <w:jc w:val="both"/>
        <w:rPr>
          <w:rFonts w:ascii="Times New Roman" w:hAnsi="Times New Roman" w:cs="Times New Roman"/>
          <w:sz w:val="24"/>
          <w:szCs w:val="24"/>
        </w:rPr>
      </w:pPr>
    </w:p>
    <w:p w:rsidR="007C56B5" w:rsidRPr="00ED6951" w:rsidRDefault="007C28A5"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 xml:space="preserve">A recent publication on bioethics and biopolitics begins with the claim that </w:t>
      </w:r>
      <w:r w:rsidR="007C56B5" w:rsidRPr="00ED6951">
        <w:rPr>
          <w:rFonts w:ascii="Times New Roman" w:hAnsi="Times New Roman" w:cs="Times New Roman"/>
          <w:sz w:val="24"/>
          <w:szCs w:val="24"/>
        </w:rPr>
        <w:t>“we seem to have reached a moment in</w:t>
      </w:r>
      <w:r w:rsidRPr="00ED6951">
        <w:rPr>
          <w:rFonts w:ascii="Times New Roman" w:hAnsi="Times New Roman" w:cs="Times New Roman"/>
          <w:sz w:val="24"/>
          <w:szCs w:val="24"/>
        </w:rPr>
        <w:t xml:space="preserve"> </w:t>
      </w:r>
      <w:r w:rsidR="007C56B5" w:rsidRPr="00ED6951">
        <w:rPr>
          <w:rFonts w:ascii="Times New Roman" w:hAnsi="Times New Roman" w:cs="Times New Roman"/>
          <w:sz w:val="24"/>
          <w:szCs w:val="24"/>
        </w:rPr>
        <w:t>history where every distinction and oppos</w:t>
      </w:r>
      <w:r w:rsidRPr="00ED6951">
        <w:rPr>
          <w:rFonts w:ascii="Times New Roman" w:hAnsi="Times New Roman" w:cs="Times New Roman"/>
          <w:sz w:val="24"/>
          <w:szCs w:val="24"/>
        </w:rPr>
        <w:t>ition is made no longer in rela</w:t>
      </w:r>
      <w:r w:rsidR="007C56B5" w:rsidRPr="00ED6951">
        <w:rPr>
          <w:rFonts w:ascii="Times New Roman" w:hAnsi="Times New Roman" w:cs="Times New Roman"/>
          <w:sz w:val="24"/>
          <w:szCs w:val="24"/>
        </w:rPr>
        <w:t xml:space="preserve">tion to life, but within it, and where life is </w:t>
      </w:r>
      <w:r w:rsidRPr="00ED6951">
        <w:rPr>
          <w:rFonts w:ascii="Times New Roman" w:hAnsi="Times New Roman" w:cs="Times New Roman"/>
          <w:sz w:val="24"/>
          <w:szCs w:val="24"/>
        </w:rPr>
        <w:t>a problem inextricably theoreti</w:t>
      </w:r>
      <w:r w:rsidR="007C56B5" w:rsidRPr="00ED6951">
        <w:rPr>
          <w:rFonts w:ascii="Times New Roman" w:hAnsi="Times New Roman" w:cs="Times New Roman"/>
          <w:sz w:val="24"/>
          <w:szCs w:val="24"/>
        </w:rPr>
        <w:t>cal and practical, ontological and political.” (</w:t>
      </w:r>
      <w:proofErr w:type="spellStart"/>
      <w:r w:rsidR="00162853" w:rsidRPr="00ED6951">
        <w:rPr>
          <w:rFonts w:ascii="Times New Roman" w:hAnsi="Times New Roman" w:cs="Times New Roman"/>
          <w:sz w:val="24"/>
          <w:szCs w:val="24"/>
        </w:rPr>
        <w:t>Bianco</w:t>
      </w:r>
      <w:proofErr w:type="spellEnd"/>
      <w:r w:rsidR="00162853" w:rsidRPr="00ED6951">
        <w:rPr>
          <w:rFonts w:ascii="Times New Roman" w:hAnsi="Times New Roman" w:cs="Times New Roman"/>
          <w:sz w:val="24"/>
          <w:szCs w:val="24"/>
        </w:rPr>
        <w:t xml:space="preserve"> and </w:t>
      </w:r>
      <w:proofErr w:type="spellStart"/>
      <w:r w:rsidR="00162853" w:rsidRPr="00ED6951">
        <w:rPr>
          <w:rFonts w:ascii="Times New Roman" w:hAnsi="Times New Roman" w:cs="Times New Roman"/>
          <w:sz w:val="24"/>
          <w:szCs w:val="24"/>
        </w:rPr>
        <w:t>Beistegui</w:t>
      </w:r>
      <w:proofErr w:type="spellEnd"/>
      <w:r w:rsidR="005C165A" w:rsidRPr="00ED6951">
        <w:rPr>
          <w:rFonts w:ascii="Times New Roman" w:hAnsi="Times New Roman" w:cs="Times New Roman"/>
          <w:sz w:val="24"/>
          <w:szCs w:val="24"/>
        </w:rPr>
        <w:t xml:space="preserve"> 5</w:t>
      </w:r>
      <w:r w:rsidR="007C56B5" w:rsidRPr="00ED6951">
        <w:rPr>
          <w:rFonts w:ascii="Times New Roman" w:hAnsi="Times New Roman" w:cs="Times New Roman"/>
          <w:sz w:val="24"/>
          <w:szCs w:val="24"/>
        </w:rPr>
        <w:t>)</w:t>
      </w:r>
      <w:r w:rsidRPr="00ED6951">
        <w:rPr>
          <w:rFonts w:ascii="Times New Roman" w:hAnsi="Times New Roman" w:cs="Times New Roman"/>
          <w:sz w:val="24"/>
          <w:szCs w:val="24"/>
        </w:rPr>
        <w:t xml:space="preserve">. One of the most well known proponents of the centrality of ‘life’ is Gilles Deleuze. </w:t>
      </w:r>
      <w:proofErr w:type="spellStart"/>
      <w:r w:rsidRPr="00ED6951">
        <w:rPr>
          <w:rFonts w:ascii="Times New Roman" w:hAnsi="Times New Roman" w:cs="Times New Roman"/>
          <w:sz w:val="24"/>
          <w:szCs w:val="24"/>
        </w:rPr>
        <w:t>Deleuze’s</w:t>
      </w:r>
      <w:proofErr w:type="spellEnd"/>
      <w:r w:rsidRPr="00ED6951">
        <w:rPr>
          <w:rFonts w:ascii="Times New Roman" w:hAnsi="Times New Roman" w:cs="Times New Roman"/>
          <w:sz w:val="24"/>
          <w:szCs w:val="24"/>
        </w:rPr>
        <w:t xml:space="preserve"> work</w:t>
      </w:r>
      <w:ins w:id="0" w:author="Babs" w:date="2015-06-18T16:28:00Z">
        <w:r w:rsidR="00EB6B32">
          <w:rPr>
            <w:rFonts w:ascii="Times New Roman" w:hAnsi="Times New Roman" w:cs="Times New Roman"/>
            <w:sz w:val="24"/>
            <w:szCs w:val="24"/>
          </w:rPr>
          <w:t xml:space="preserve"> has</w:t>
        </w:r>
      </w:ins>
      <w:r w:rsidRPr="00ED6951">
        <w:rPr>
          <w:rFonts w:ascii="Times New Roman" w:hAnsi="Times New Roman" w:cs="Times New Roman"/>
          <w:sz w:val="24"/>
          <w:szCs w:val="24"/>
        </w:rPr>
        <w:t xml:space="preserve"> helped to spark an interest in life</w:t>
      </w:r>
      <w:ins w:id="1" w:author="Babs" w:date="2015-06-18T16:24:00Z">
        <w:r w:rsidR="00EB6B32">
          <w:rPr>
            <w:rFonts w:ascii="Times New Roman" w:hAnsi="Times New Roman" w:cs="Times New Roman"/>
            <w:sz w:val="24"/>
            <w:szCs w:val="24"/>
          </w:rPr>
          <w:t>, a concept which</w:t>
        </w:r>
      </w:ins>
      <w:del w:id="2" w:author="Babs" w:date="2015-06-18T16:24:00Z">
        <w:r w:rsidRPr="00ED6951" w:rsidDel="00EB6B32">
          <w:rPr>
            <w:rFonts w:ascii="Times New Roman" w:hAnsi="Times New Roman" w:cs="Times New Roman"/>
            <w:sz w:val="24"/>
            <w:szCs w:val="24"/>
          </w:rPr>
          <w:delText xml:space="preserve"> which</w:delText>
        </w:r>
      </w:del>
      <w:r w:rsidRPr="00ED6951">
        <w:rPr>
          <w:rFonts w:ascii="Times New Roman" w:hAnsi="Times New Roman" w:cs="Times New Roman"/>
          <w:sz w:val="24"/>
          <w:szCs w:val="24"/>
        </w:rPr>
        <w:t xml:space="preserve"> has </w:t>
      </w:r>
      <w:commentRangeStart w:id="3"/>
      <w:r w:rsidRPr="00ED6951">
        <w:rPr>
          <w:rFonts w:ascii="Times New Roman" w:hAnsi="Times New Roman" w:cs="Times New Roman"/>
          <w:sz w:val="24"/>
          <w:szCs w:val="24"/>
        </w:rPr>
        <w:t xml:space="preserve">become </w:t>
      </w:r>
      <w:del w:id="4" w:author="Babs" w:date="2015-06-18T16:26:00Z">
        <w:r w:rsidRPr="00ED6951" w:rsidDel="00EB6B32">
          <w:rPr>
            <w:rFonts w:ascii="Times New Roman" w:hAnsi="Times New Roman" w:cs="Times New Roman"/>
            <w:sz w:val="24"/>
            <w:szCs w:val="24"/>
          </w:rPr>
          <w:delText xml:space="preserve">the </w:delText>
        </w:r>
      </w:del>
      <w:r w:rsidRPr="00ED6951">
        <w:rPr>
          <w:rFonts w:ascii="Times New Roman" w:hAnsi="Times New Roman" w:cs="Times New Roman"/>
          <w:sz w:val="24"/>
          <w:szCs w:val="24"/>
        </w:rPr>
        <w:t>paradigm</w:t>
      </w:r>
      <w:ins w:id="5" w:author="Babs" w:date="2015-06-18T16:24:00Z">
        <w:r w:rsidR="00EB6B32">
          <w:rPr>
            <w:rFonts w:ascii="Times New Roman" w:hAnsi="Times New Roman" w:cs="Times New Roman"/>
            <w:sz w:val="24"/>
            <w:szCs w:val="24"/>
          </w:rPr>
          <w:t>atic</w:t>
        </w:r>
      </w:ins>
      <w:r w:rsidRPr="00ED6951">
        <w:rPr>
          <w:rFonts w:ascii="Times New Roman" w:hAnsi="Times New Roman" w:cs="Times New Roman"/>
          <w:sz w:val="24"/>
          <w:szCs w:val="24"/>
        </w:rPr>
        <w:t xml:space="preserve"> in the humanities</w:t>
      </w:r>
      <w:ins w:id="6" w:author="Babs" w:date="2015-06-18T16:24:00Z">
        <w:r w:rsidR="00EB6B32">
          <w:rPr>
            <w:rFonts w:ascii="Times New Roman" w:hAnsi="Times New Roman" w:cs="Times New Roman"/>
            <w:sz w:val="24"/>
            <w:szCs w:val="24"/>
          </w:rPr>
          <w:t xml:space="preserve"> tod</w:t>
        </w:r>
      </w:ins>
      <w:ins w:id="7" w:author="Babs" w:date="2015-06-18T16:25:00Z">
        <w:r w:rsidR="00EB6B32">
          <w:rPr>
            <w:rFonts w:ascii="Times New Roman" w:hAnsi="Times New Roman" w:cs="Times New Roman"/>
            <w:sz w:val="24"/>
            <w:szCs w:val="24"/>
          </w:rPr>
          <w:t>ay</w:t>
        </w:r>
      </w:ins>
      <w:del w:id="8" w:author="Babs" w:date="2015-06-18T16:29:00Z">
        <w:r w:rsidRPr="00ED6951" w:rsidDel="00EB6B32">
          <w:rPr>
            <w:rFonts w:ascii="Times New Roman" w:hAnsi="Times New Roman" w:cs="Times New Roman"/>
            <w:sz w:val="24"/>
            <w:szCs w:val="24"/>
          </w:rPr>
          <w:delText xml:space="preserve"> in the way that l</w:delText>
        </w:r>
      </w:del>
      <w:del w:id="9" w:author="Babs" w:date="2015-06-18T16:25:00Z">
        <w:r w:rsidRPr="00ED6951" w:rsidDel="00EB6B32">
          <w:rPr>
            <w:rFonts w:ascii="Times New Roman" w:hAnsi="Times New Roman" w:cs="Times New Roman"/>
            <w:sz w:val="24"/>
            <w:szCs w:val="24"/>
          </w:rPr>
          <w:delText xml:space="preserve">anguage </w:delText>
        </w:r>
      </w:del>
      <w:del w:id="10" w:author="Babs" w:date="2015-06-18T16:26:00Z">
        <w:r w:rsidRPr="00ED6951" w:rsidDel="00EB6B32">
          <w:rPr>
            <w:rFonts w:ascii="Times New Roman" w:hAnsi="Times New Roman" w:cs="Times New Roman"/>
            <w:sz w:val="24"/>
            <w:szCs w:val="24"/>
          </w:rPr>
          <w:delText>was</w:delText>
        </w:r>
      </w:del>
      <w:del w:id="11" w:author="Babs" w:date="2015-06-18T16:29:00Z">
        <w:r w:rsidRPr="00ED6951" w:rsidDel="00EB6B32">
          <w:rPr>
            <w:rFonts w:ascii="Times New Roman" w:hAnsi="Times New Roman" w:cs="Times New Roman"/>
            <w:sz w:val="24"/>
            <w:szCs w:val="24"/>
          </w:rPr>
          <w:delText xml:space="preserve"> </w:delText>
        </w:r>
      </w:del>
      <w:del w:id="12" w:author="Babs" w:date="2015-06-18T16:27:00Z">
        <w:r w:rsidRPr="00ED6951" w:rsidDel="00EB6B32">
          <w:rPr>
            <w:rFonts w:ascii="Times New Roman" w:hAnsi="Times New Roman" w:cs="Times New Roman"/>
            <w:sz w:val="24"/>
            <w:szCs w:val="24"/>
          </w:rPr>
          <w:delText>in the 1960s and 1970s</w:delText>
        </w:r>
      </w:del>
      <w:r w:rsidR="001D312E" w:rsidRPr="00ED6951">
        <w:rPr>
          <w:rFonts w:ascii="Times New Roman" w:hAnsi="Times New Roman" w:cs="Times New Roman"/>
          <w:sz w:val="24"/>
          <w:szCs w:val="24"/>
        </w:rPr>
        <w:t xml:space="preserve">. </w:t>
      </w:r>
      <w:commentRangeEnd w:id="3"/>
      <w:r w:rsidR="003E4939">
        <w:rPr>
          <w:rStyle w:val="CommentReference"/>
          <w:vanish/>
        </w:rPr>
        <w:commentReference w:id="3"/>
      </w:r>
      <w:proofErr w:type="spellStart"/>
      <w:r w:rsidR="001C2361" w:rsidRPr="00ED6951">
        <w:rPr>
          <w:rFonts w:ascii="Times New Roman" w:hAnsi="Times New Roman" w:cs="Times New Roman"/>
          <w:sz w:val="24"/>
          <w:szCs w:val="24"/>
        </w:rPr>
        <w:t>Deleuze’s</w:t>
      </w:r>
      <w:proofErr w:type="spellEnd"/>
      <w:r w:rsidR="001C2361" w:rsidRPr="00ED6951">
        <w:rPr>
          <w:rFonts w:ascii="Times New Roman" w:hAnsi="Times New Roman" w:cs="Times New Roman"/>
          <w:sz w:val="24"/>
          <w:szCs w:val="24"/>
        </w:rPr>
        <w:t xml:space="preserve"> concept of</w:t>
      </w:r>
      <w:r w:rsidRPr="00ED6951">
        <w:rPr>
          <w:rFonts w:ascii="Times New Roman" w:hAnsi="Times New Roman" w:cs="Times New Roman"/>
          <w:sz w:val="24"/>
          <w:szCs w:val="24"/>
        </w:rPr>
        <w:t xml:space="preserve"> life </w:t>
      </w:r>
      <w:r w:rsidR="001D312E" w:rsidRPr="00ED6951">
        <w:rPr>
          <w:rFonts w:ascii="Times New Roman" w:hAnsi="Times New Roman" w:cs="Times New Roman"/>
          <w:sz w:val="24"/>
          <w:szCs w:val="24"/>
        </w:rPr>
        <w:t>has been</w:t>
      </w:r>
      <w:r w:rsidRPr="00ED6951">
        <w:rPr>
          <w:rFonts w:ascii="Times New Roman" w:hAnsi="Times New Roman" w:cs="Times New Roman"/>
          <w:sz w:val="24"/>
          <w:szCs w:val="24"/>
        </w:rPr>
        <w:t xml:space="preserve"> </w:t>
      </w:r>
      <w:proofErr w:type="gramStart"/>
      <w:r w:rsidR="001D312E" w:rsidRPr="00ED6951">
        <w:rPr>
          <w:rFonts w:ascii="Times New Roman" w:hAnsi="Times New Roman" w:cs="Times New Roman"/>
          <w:sz w:val="24"/>
          <w:szCs w:val="24"/>
        </w:rPr>
        <w:t>to</w:t>
      </w:r>
      <w:proofErr w:type="gramEnd"/>
      <w:r w:rsidRPr="00ED6951">
        <w:rPr>
          <w:rFonts w:ascii="Times New Roman" w:hAnsi="Times New Roman" w:cs="Times New Roman"/>
          <w:sz w:val="24"/>
          <w:szCs w:val="24"/>
        </w:rPr>
        <w:t xml:space="preserve"> </w:t>
      </w:r>
      <w:r w:rsidR="001D312E" w:rsidRPr="00ED6951">
        <w:rPr>
          <w:rFonts w:ascii="Times New Roman" w:hAnsi="Times New Roman" w:cs="Times New Roman"/>
          <w:sz w:val="24"/>
          <w:szCs w:val="24"/>
        </w:rPr>
        <w:t>used to collapse</w:t>
      </w:r>
      <w:r w:rsidR="001C2361" w:rsidRPr="00ED6951">
        <w:rPr>
          <w:rFonts w:ascii="Times New Roman" w:hAnsi="Times New Roman" w:cs="Times New Roman"/>
          <w:sz w:val="24"/>
          <w:szCs w:val="24"/>
        </w:rPr>
        <w:t xml:space="preserve"> the opposition</w:t>
      </w:r>
      <w:r w:rsidR="001D312E" w:rsidRPr="00ED6951">
        <w:rPr>
          <w:rFonts w:ascii="Times New Roman" w:hAnsi="Times New Roman" w:cs="Times New Roman"/>
          <w:sz w:val="24"/>
          <w:szCs w:val="24"/>
        </w:rPr>
        <w:t>al distinction</w:t>
      </w:r>
      <w:r w:rsidR="001C2361" w:rsidRPr="00ED6951">
        <w:rPr>
          <w:rFonts w:ascii="Times New Roman" w:hAnsi="Times New Roman" w:cs="Times New Roman"/>
          <w:sz w:val="24"/>
          <w:szCs w:val="24"/>
        </w:rPr>
        <w:t xml:space="preserve"> between a ‘passive’ matter and an ‘active’ life-force</w:t>
      </w:r>
      <w:ins w:id="13" w:author="Babs" w:date="2015-06-18T17:51:00Z">
        <w:r w:rsidR="00692EE2">
          <w:rPr>
            <w:rFonts w:ascii="Times New Roman" w:hAnsi="Times New Roman" w:cs="Times New Roman"/>
            <w:sz w:val="24"/>
            <w:szCs w:val="24"/>
          </w:rPr>
          <w:t xml:space="preserve"> </w:t>
        </w:r>
      </w:ins>
      <w:del w:id="14" w:author="Babs" w:date="2015-06-18T17:51:00Z">
        <w:r w:rsidR="001C2361" w:rsidRPr="00ED6951" w:rsidDel="00692EE2">
          <w:rPr>
            <w:rFonts w:ascii="Times New Roman" w:hAnsi="Times New Roman" w:cs="Times New Roman"/>
            <w:sz w:val="24"/>
            <w:szCs w:val="24"/>
          </w:rPr>
          <w:delText xml:space="preserve">, </w:delText>
        </w:r>
      </w:del>
      <w:r w:rsidR="001C2361" w:rsidRPr="00ED6951">
        <w:rPr>
          <w:rFonts w:ascii="Times New Roman" w:hAnsi="Times New Roman" w:cs="Times New Roman"/>
          <w:sz w:val="24"/>
          <w:szCs w:val="24"/>
        </w:rPr>
        <w:t xml:space="preserve">and </w:t>
      </w:r>
      <w:ins w:id="15" w:author="Babs" w:date="2015-06-18T17:51:00Z">
        <w:r w:rsidR="00692EE2">
          <w:rPr>
            <w:rFonts w:ascii="Times New Roman" w:hAnsi="Times New Roman" w:cs="Times New Roman"/>
            <w:sz w:val="24"/>
            <w:szCs w:val="24"/>
          </w:rPr>
          <w:t xml:space="preserve">to </w:t>
        </w:r>
      </w:ins>
      <w:r w:rsidR="001C2361" w:rsidRPr="00ED6951">
        <w:rPr>
          <w:rFonts w:ascii="Times New Roman" w:hAnsi="Times New Roman" w:cs="Times New Roman"/>
          <w:sz w:val="24"/>
          <w:szCs w:val="24"/>
        </w:rPr>
        <w:t>grant</w:t>
      </w:r>
      <w:del w:id="16" w:author="Babs" w:date="2015-06-18T17:51:00Z">
        <w:r w:rsidR="001C2361" w:rsidRPr="00ED6951" w:rsidDel="00692EE2">
          <w:rPr>
            <w:rFonts w:ascii="Times New Roman" w:hAnsi="Times New Roman" w:cs="Times New Roman"/>
            <w:sz w:val="24"/>
            <w:szCs w:val="24"/>
          </w:rPr>
          <w:delText>s</w:delText>
        </w:r>
      </w:del>
      <w:r w:rsidR="001C2361" w:rsidRPr="00ED6951">
        <w:rPr>
          <w:rFonts w:ascii="Times New Roman" w:hAnsi="Times New Roman" w:cs="Times New Roman"/>
          <w:sz w:val="24"/>
          <w:szCs w:val="24"/>
        </w:rPr>
        <w:t xml:space="preserve"> a specific type of activity to ‘things’.</w:t>
      </w:r>
      <w:r w:rsidR="001D312E" w:rsidRPr="00ED6951">
        <w:rPr>
          <w:rFonts w:ascii="Times New Roman" w:hAnsi="Times New Roman" w:cs="Times New Roman"/>
          <w:sz w:val="24"/>
          <w:szCs w:val="24"/>
        </w:rPr>
        <w:t xml:space="preserve"> This is the primary argument put forward in</w:t>
      </w:r>
      <w:r w:rsidR="001C2361" w:rsidRPr="00ED6951">
        <w:rPr>
          <w:rFonts w:ascii="Times New Roman" w:hAnsi="Times New Roman" w:cs="Times New Roman"/>
          <w:sz w:val="24"/>
          <w:szCs w:val="24"/>
        </w:rPr>
        <w:t xml:space="preserve"> </w:t>
      </w:r>
      <w:r w:rsidR="001D312E" w:rsidRPr="00ED6951">
        <w:rPr>
          <w:rFonts w:ascii="Times New Roman" w:hAnsi="Times New Roman" w:cs="Times New Roman"/>
          <w:sz w:val="24"/>
          <w:szCs w:val="24"/>
        </w:rPr>
        <w:t xml:space="preserve">Jane Bennett’s influential book </w:t>
      </w:r>
      <w:del w:id="17" w:author="Dawne McCance" w:date="2015-04-24T23:08:00Z">
        <w:r w:rsidR="00EB1D54" w:rsidRPr="00EB1D54">
          <w:rPr>
            <w:rFonts w:ascii="Times New Roman" w:hAnsi="Times New Roman" w:cs="Times New Roman"/>
            <w:i/>
            <w:sz w:val="24"/>
            <w:szCs w:val="24"/>
            <w:rPrChange w:id="18" w:author="Dawne McCance" w:date="2015-04-24T23:08:00Z">
              <w:rPr>
                <w:rFonts w:ascii="Times New Roman" w:hAnsi="Times New Roman" w:cs="Times New Roman"/>
                <w:sz w:val="24"/>
                <w:szCs w:val="24"/>
              </w:rPr>
            </w:rPrChange>
          </w:rPr>
          <w:delText>‘</w:delText>
        </w:r>
      </w:del>
      <w:r w:rsidR="00EB1D54" w:rsidRPr="00EB1D54">
        <w:rPr>
          <w:rFonts w:ascii="Times New Roman" w:hAnsi="Times New Roman" w:cs="Times New Roman"/>
          <w:i/>
          <w:sz w:val="24"/>
          <w:szCs w:val="24"/>
          <w:rPrChange w:id="19" w:author="Dawne McCance" w:date="2015-04-24T23:08:00Z">
            <w:rPr>
              <w:rFonts w:ascii="Times New Roman" w:hAnsi="Times New Roman" w:cs="Times New Roman"/>
              <w:sz w:val="24"/>
              <w:szCs w:val="24"/>
            </w:rPr>
          </w:rPrChange>
        </w:rPr>
        <w:t>Vibrant Matter</w:t>
      </w:r>
      <w:r w:rsidR="001D312E" w:rsidRPr="00ED6951">
        <w:rPr>
          <w:rFonts w:ascii="Times New Roman" w:hAnsi="Times New Roman" w:cs="Times New Roman"/>
          <w:sz w:val="24"/>
          <w:szCs w:val="24"/>
        </w:rPr>
        <w:t>,</w:t>
      </w:r>
      <w:del w:id="20" w:author="Dawne McCance" w:date="2015-04-24T23:08:00Z">
        <w:r w:rsidR="001D312E" w:rsidRPr="00ED6951" w:rsidDel="003E4939">
          <w:rPr>
            <w:rFonts w:ascii="Times New Roman" w:hAnsi="Times New Roman" w:cs="Times New Roman"/>
            <w:sz w:val="24"/>
            <w:szCs w:val="24"/>
          </w:rPr>
          <w:delText>’</w:delText>
        </w:r>
      </w:del>
      <w:r w:rsidR="001D312E" w:rsidRPr="00ED6951">
        <w:rPr>
          <w:rFonts w:ascii="Times New Roman" w:hAnsi="Times New Roman" w:cs="Times New Roman"/>
          <w:sz w:val="24"/>
          <w:szCs w:val="24"/>
        </w:rPr>
        <w:t xml:space="preserve"> an argument for which she makes significant use of Deleuze’s work with Félix Guattari. The wider aim of Bennett’s collapse of the matter/life distinction is one which is found across much of the contemporary work in the humanities: problematizing the borders between the human and the nonhuman. The argument put forward in this </w:t>
      </w:r>
      <w:ins w:id="21" w:author="Dawne McCance" w:date="2015-04-24T23:09:00Z">
        <w:r w:rsidR="003E4939">
          <w:rPr>
            <w:rFonts w:ascii="Times New Roman" w:hAnsi="Times New Roman" w:cs="Times New Roman"/>
            <w:sz w:val="24"/>
            <w:szCs w:val="24"/>
          </w:rPr>
          <w:t>essay</w:t>
        </w:r>
      </w:ins>
      <w:del w:id="22" w:author="Dawne McCance" w:date="2015-04-24T23:09:00Z">
        <w:r w:rsidR="001D312E" w:rsidRPr="00ED6951" w:rsidDel="003E4939">
          <w:rPr>
            <w:rFonts w:ascii="Times New Roman" w:hAnsi="Times New Roman" w:cs="Times New Roman"/>
            <w:sz w:val="24"/>
            <w:szCs w:val="24"/>
          </w:rPr>
          <w:delText>paper</w:delText>
        </w:r>
      </w:del>
      <w:r w:rsidR="001D312E" w:rsidRPr="00ED6951">
        <w:rPr>
          <w:rFonts w:ascii="Times New Roman" w:hAnsi="Times New Roman" w:cs="Times New Roman"/>
          <w:sz w:val="24"/>
          <w:szCs w:val="24"/>
        </w:rPr>
        <w:t xml:space="preserve"> is that the privileging of activity by Bennett and others is contrary to </w:t>
      </w:r>
      <w:r w:rsidR="001D312E" w:rsidRPr="00ED6951">
        <w:rPr>
          <w:rFonts w:ascii="Times New Roman" w:hAnsi="Times New Roman" w:cs="Times New Roman"/>
          <w:sz w:val="24"/>
          <w:szCs w:val="24"/>
        </w:rPr>
        <w:lastRenderedPageBreak/>
        <w:t xml:space="preserve">Deleuze’s </w:t>
      </w:r>
      <w:r w:rsidR="00231776" w:rsidRPr="00ED6951">
        <w:rPr>
          <w:rFonts w:ascii="Times New Roman" w:hAnsi="Times New Roman" w:cs="Times New Roman"/>
          <w:sz w:val="24"/>
          <w:szCs w:val="24"/>
        </w:rPr>
        <w:t>own notion of life</w:t>
      </w:r>
      <w:r w:rsidR="001D312E" w:rsidRPr="00ED6951">
        <w:rPr>
          <w:rFonts w:ascii="Times New Roman" w:hAnsi="Times New Roman" w:cs="Times New Roman"/>
          <w:sz w:val="24"/>
          <w:szCs w:val="24"/>
        </w:rPr>
        <w:t xml:space="preserve"> and </w:t>
      </w:r>
      <w:r w:rsidR="00231776" w:rsidRPr="00ED6951">
        <w:rPr>
          <w:rFonts w:ascii="Times New Roman" w:hAnsi="Times New Roman" w:cs="Times New Roman"/>
          <w:sz w:val="24"/>
          <w:szCs w:val="24"/>
        </w:rPr>
        <w:t xml:space="preserve">that it ends up extending the dominion of the human upon the nonhuman by imputing traditional aspects of ‘human subjectivity’ to things. </w:t>
      </w:r>
    </w:p>
    <w:p w:rsidR="00ED0122"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del w:id="23" w:author="Babs" w:date="2015-06-18T17:52:00Z">
        <w:r w:rsidR="00231776" w:rsidRPr="00ED6951" w:rsidDel="00692EE2">
          <w:rPr>
            <w:rFonts w:ascii="Times New Roman" w:hAnsi="Times New Roman" w:cs="Times New Roman"/>
            <w:sz w:val="24"/>
            <w:szCs w:val="24"/>
          </w:rPr>
          <w:delText>Our</w:delText>
        </w:r>
        <w:r w:rsidR="0093601C" w:rsidRPr="00ED6951" w:rsidDel="00692EE2">
          <w:rPr>
            <w:rFonts w:ascii="Times New Roman" w:hAnsi="Times New Roman" w:cs="Times New Roman"/>
            <w:sz w:val="24"/>
            <w:szCs w:val="24"/>
          </w:rPr>
          <w:delText xml:space="preserve"> </w:delText>
        </w:r>
      </w:del>
      <w:ins w:id="24" w:author="Babs" w:date="2015-06-18T17:52:00Z">
        <w:r w:rsidR="00692EE2">
          <w:rPr>
            <w:rFonts w:ascii="Times New Roman" w:hAnsi="Times New Roman" w:cs="Times New Roman"/>
            <w:sz w:val="24"/>
            <w:szCs w:val="24"/>
          </w:rPr>
          <w:t>The</w:t>
        </w:r>
        <w:r w:rsidR="00692EE2" w:rsidRPr="00ED6951">
          <w:rPr>
            <w:rFonts w:ascii="Times New Roman" w:hAnsi="Times New Roman" w:cs="Times New Roman"/>
            <w:sz w:val="24"/>
            <w:szCs w:val="24"/>
          </w:rPr>
          <w:t xml:space="preserve"> </w:t>
        </w:r>
      </w:ins>
      <w:r w:rsidR="00231776" w:rsidRPr="00ED6951">
        <w:rPr>
          <w:rFonts w:ascii="Times New Roman" w:hAnsi="Times New Roman" w:cs="Times New Roman"/>
          <w:sz w:val="24"/>
          <w:szCs w:val="24"/>
        </w:rPr>
        <w:t xml:space="preserve">argument </w:t>
      </w:r>
      <w:ins w:id="25" w:author="Babs" w:date="2015-06-18T17:52:00Z">
        <w:r w:rsidR="00692EE2">
          <w:rPr>
            <w:rFonts w:ascii="Times New Roman" w:hAnsi="Times New Roman" w:cs="Times New Roman"/>
            <w:sz w:val="24"/>
            <w:szCs w:val="24"/>
          </w:rPr>
          <w:t xml:space="preserve">will </w:t>
        </w:r>
      </w:ins>
      <w:del w:id="26" w:author="Babs" w:date="2015-06-18T17:52:00Z">
        <w:r w:rsidR="00231776" w:rsidRPr="00ED6951" w:rsidDel="00692EE2">
          <w:rPr>
            <w:rFonts w:ascii="Times New Roman" w:hAnsi="Times New Roman" w:cs="Times New Roman"/>
            <w:sz w:val="24"/>
            <w:szCs w:val="24"/>
          </w:rPr>
          <w:delText xml:space="preserve">will </w:delText>
        </w:r>
      </w:del>
      <w:r w:rsidR="00231776" w:rsidRPr="00ED6951">
        <w:rPr>
          <w:rFonts w:ascii="Times New Roman" w:hAnsi="Times New Roman" w:cs="Times New Roman"/>
          <w:sz w:val="24"/>
          <w:szCs w:val="24"/>
        </w:rPr>
        <w:t xml:space="preserve">begin by unpacking the decisive </w:t>
      </w:r>
      <w:r w:rsidR="0093601C" w:rsidRPr="00ED6951">
        <w:rPr>
          <w:rFonts w:ascii="Times New Roman" w:hAnsi="Times New Roman" w:cs="Times New Roman"/>
          <w:sz w:val="24"/>
          <w:szCs w:val="24"/>
        </w:rPr>
        <w:t xml:space="preserve">definition of </w:t>
      </w:r>
      <w:proofErr w:type="spellStart"/>
      <w:r w:rsidR="0093601C" w:rsidRPr="00ED6951">
        <w:rPr>
          <w:rFonts w:ascii="Times New Roman" w:hAnsi="Times New Roman" w:cs="Times New Roman"/>
          <w:sz w:val="24"/>
          <w:szCs w:val="24"/>
        </w:rPr>
        <w:t>v</w:t>
      </w:r>
      <w:r w:rsidR="00437684" w:rsidRPr="00ED6951">
        <w:rPr>
          <w:rFonts w:ascii="Times New Roman" w:hAnsi="Times New Roman" w:cs="Times New Roman"/>
          <w:sz w:val="24"/>
          <w:szCs w:val="24"/>
        </w:rPr>
        <w:t>italism</w:t>
      </w:r>
      <w:proofErr w:type="spellEnd"/>
      <w:r w:rsidR="00437684" w:rsidRPr="00ED6951">
        <w:rPr>
          <w:rFonts w:ascii="Times New Roman" w:hAnsi="Times New Roman" w:cs="Times New Roman"/>
          <w:sz w:val="24"/>
          <w:szCs w:val="24"/>
        </w:rPr>
        <w:t xml:space="preserve"> </w:t>
      </w:r>
      <w:del w:id="27" w:author="Dawne McCance" w:date="2015-04-24T23:09:00Z">
        <w:r w:rsidR="00231776" w:rsidRPr="00ED6951" w:rsidDel="003E4939">
          <w:rPr>
            <w:rFonts w:ascii="Times New Roman" w:hAnsi="Times New Roman" w:cs="Times New Roman"/>
            <w:sz w:val="24"/>
            <w:szCs w:val="24"/>
          </w:rPr>
          <w:delText xml:space="preserve"> </w:delText>
        </w:r>
      </w:del>
      <w:proofErr w:type="spellStart"/>
      <w:r w:rsidR="00231776" w:rsidRPr="00ED6951">
        <w:rPr>
          <w:rFonts w:ascii="Times New Roman" w:hAnsi="Times New Roman" w:cs="Times New Roman"/>
          <w:sz w:val="24"/>
          <w:szCs w:val="24"/>
        </w:rPr>
        <w:t>Deleuze</w:t>
      </w:r>
      <w:proofErr w:type="spellEnd"/>
      <w:r w:rsidR="00231776" w:rsidRPr="00ED6951">
        <w:rPr>
          <w:rFonts w:ascii="Times New Roman" w:hAnsi="Times New Roman" w:cs="Times New Roman"/>
          <w:sz w:val="24"/>
          <w:szCs w:val="24"/>
        </w:rPr>
        <w:t xml:space="preserve"> gives towards the end of his life: </w:t>
      </w:r>
      <w:r w:rsidR="00437684" w:rsidRPr="00ED6951">
        <w:rPr>
          <w:rFonts w:ascii="Times New Roman" w:hAnsi="Times New Roman" w:cs="Times New Roman"/>
          <w:sz w:val="24"/>
          <w:szCs w:val="24"/>
        </w:rPr>
        <w:t xml:space="preserve">“a force that </w:t>
      </w:r>
      <w:r w:rsidR="0093601C" w:rsidRPr="00ED6951">
        <w:rPr>
          <w:rFonts w:ascii="Times New Roman" w:hAnsi="Times New Roman" w:cs="Times New Roman"/>
          <w:sz w:val="24"/>
          <w:szCs w:val="24"/>
        </w:rPr>
        <w:t>‘</w:t>
      </w:r>
      <w:r w:rsidR="00437684" w:rsidRPr="00ED6951">
        <w:rPr>
          <w:rFonts w:ascii="Times New Roman" w:hAnsi="Times New Roman" w:cs="Times New Roman"/>
          <w:sz w:val="24"/>
          <w:szCs w:val="24"/>
        </w:rPr>
        <w:t>is</w:t>
      </w:r>
      <w:r w:rsidR="0093601C" w:rsidRPr="00ED6951">
        <w:rPr>
          <w:rFonts w:ascii="Times New Roman" w:hAnsi="Times New Roman" w:cs="Times New Roman"/>
          <w:sz w:val="24"/>
          <w:szCs w:val="24"/>
        </w:rPr>
        <w:t>’</w:t>
      </w:r>
      <w:r w:rsidR="00437684" w:rsidRPr="00ED6951">
        <w:rPr>
          <w:rFonts w:ascii="Times New Roman" w:hAnsi="Times New Roman" w:cs="Times New Roman"/>
          <w:sz w:val="24"/>
          <w:szCs w:val="24"/>
        </w:rPr>
        <w:t xml:space="preserve"> but does </w:t>
      </w:r>
      <w:r w:rsidR="00437684" w:rsidRPr="00ED6951">
        <w:rPr>
          <w:rFonts w:ascii="Times New Roman" w:hAnsi="Times New Roman" w:cs="Times New Roman"/>
          <w:i/>
          <w:sz w:val="24"/>
          <w:szCs w:val="24"/>
        </w:rPr>
        <w:t>not</w:t>
      </w:r>
      <w:r w:rsidR="00437684" w:rsidRPr="00ED6951">
        <w:rPr>
          <w:rFonts w:ascii="Times New Roman" w:hAnsi="Times New Roman" w:cs="Times New Roman"/>
          <w:sz w:val="24"/>
          <w:szCs w:val="24"/>
        </w:rPr>
        <w:t xml:space="preserve"> act</w:t>
      </w:r>
      <w:ins w:id="28" w:author="Babs" w:date="2015-06-18T17:53:00Z">
        <w:r w:rsidR="00692EE2">
          <w:rPr>
            <w:rFonts w:ascii="Times New Roman" w:hAnsi="Times New Roman" w:cs="Times New Roman"/>
            <w:sz w:val="24"/>
            <w:szCs w:val="24"/>
          </w:rPr>
          <w:t>”</w:t>
        </w:r>
      </w:ins>
      <w:ins w:id="29" w:author="Babs" w:date="2015-06-18T16:59:00Z">
        <w:r w:rsidR="00373DB5">
          <w:rPr>
            <w:rFonts w:ascii="Times New Roman" w:hAnsi="Times New Roman" w:cs="Times New Roman"/>
            <w:sz w:val="24"/>
            <w:szCs w:val="24"/>
          </w:rPr>
          <w:t xml:space="preserve"> </w:t>
        </w:r>
      </w:ins>
      <w:ins w:id="30" w:author="Babs" w:date="2015-06-18T17:00:00Z">
        <w:r w:rsidR="00373DB5">
          <w:rPr>
            <w:rFonts w:ascii="Times New Roman" w:hAnsi="Times New Roman" w:cs="Times New Roman"/>
            <w:sz w:val="24"/>
            <w:szCs w:val="24"/>
          </w:rPr>
          <w:t>(</w:t>
        </w:r>
        <w:r w:rsidR="00373DB5">
          <w:rPr>
            <w:rFonts w:ascii="Times New Roman" w:hAnsi="Times New Roman" w:cs="Times New Roman"/>
            <w:i/>
            <w:sz w:val="24"/>
            <w:szCs w:val="24"/>
          </w:rPr>
          <w:t xml:space="preserve">What is Philosophy? </w:t>
        </w:r>
        <w:r w:rsidR="00373DB5">
          <w:rPr>
            <w:rFonts w:ascii="Times New Roman" w:hAnsi="Times New Roman" w:cs="Times New Roman"/>
            <w:sz w:val="24"/>
            <w:szCs w:val="24"/>
          </w:rPr>
          <w:t>213)</w:t>
        </w:r>
      </w:ins>
      <w:r w:rsidR="001D13E5" w:rsidRPr="00ED6951">
        <w:rPr>
          <w:rFonts w:ascii="Times New Roman" w:hAnsi="Times New Roman" w:cs="Times New Roman"/>
          <w:sz w:val="24"/>
          <w:szCs w:val="24"/>
        </w:rPr>
        <w:t>.</w:t>
      </w:r>
      <w:commentRangeStart w:id="31"/>
      <w:del w:id="32" w:author="Babs" w:date="2015-06-18T17:00:00Z">
        <w:r w:rsidR="00D127C7" w:rsidRPr="00ED6951" w:rsidDel="00373DB5">
          <w:rPr>
            <w:rStyle w:val="EndnoteReference"/>
            <w:rFonts w:ascii="Times New Roman" w:hAnsi="Times New Roman" w:cs="Times New Roman"/>
            <w:sz w:val="24"/>
            <w:szCs w:val="24"/>
          </w:rPr>
          <w:endnoteReference w:id="1"/>
        </w:r>
        <w:commentRangeEnd w:id="31"/>
        <w:r w:rsidR="003E4939" w:rsidDel="00373DB5">
          <w:rPr>
            <w:rStyle w:val="CommentReference"/>
            <w:vanish/>
          </w:rPr>
          <w:commentReference w:id="31"/>
        </w:r>
        <w:r w:rsidR="00D127C7" w:rsidRPr="00ED6951" w:rsidDel="00373DB5">
          <w:rPr>
            <w:rFonts w:ascii="Times New Roman" w:hAnsi="Times New Roman" w:cs="Times New Roman"/>
            <w:sz w:val="24"/>
            <w:szCs w:val="24"/>
          </w:rPr>
          <w:delText xml:space="preserve"> </w:delText>
        </w:r>
      </w:del>
      <w:r w:rsidR="001D13E5" w:rsidRPr="00ED6951">
        <w:rPr>
          <w:rFonts w:ascii="Times New Roman" w:hAnsi="Times New Roman" w:cs="Times New Roman"/>
          <w:sz w:val="24"/>
          <w:szCs w:val="24"/>
        </w:rPr>
        <w:t xml:space="preserve"> </w:t>
      </w:r>
      <w:proofErr w:type="gramStart"/>
      <w:r w:rsidR="001D13E5" w:rsidRPr="00ED6951">
        <w:rPr>
          <w:rFonts w:ascii="Times New Roman" w:hAnsi="Times New Roman" w:cs="Times New Roman"/>
          <w:sz w:val="24"/>
          <w:szCs w:val="24"/>
        </w:rPr>
        <w:t>This</w:t>
      </w:r>
      <w:proofErr w:type="gramEnd"/>
      <w:r w:rsidR="001D13E5" w:rsidRPr="00ED6951">
        <w:rPr>
          <w:rFonts w:ascii="Times New Roman" w:hAnsi="Times New Roman" w:cs="Times New Roman"/>
          <w:sz w:val="24"/>
          <w:szCs w:val="24"/>
        </w:rPr>
        <w:t xml:space="preserve"> </w:t>
      </w:r>
      <w:r w:rsidR="001D13E5" w:rsidRPr="00ED6951">
        <w:rPr>
          <w:rFonts w:ascii="Times New Roman" w:hAnsi="Times New Roman" w:cs="Times New Roman"/>
          <w:i/>
          <w:sz w:val="24"/>
          <w:szCs w:val="24"/>
        </w:rPr>
        <w:t>inactivity</w:t>
      </w:r>
      <w:r w:rsidR="001D13E5" w:rsidRPr="00ED6951">
        <w:rPr>
          <w:rFonts w:ascii="Times New Roman" w:hAnsi="Times New Roman" w:cs="Times New Roman"/>
          <w:sz w:val="24"/>
          <w:szCs w:val="24"/>
        </w:rPr>
        <w:t xml:space="preserve"> at the heart of life goes against the most influential readings of Deleuze, which emphasize active creativity. </w:t>
      </w:r>
      <w:r w:rsidR="009E6715" w:rsidRPr="00ED6951">
        <w:rPr>
          <w:rFonts w:ascii="Times New Roman" w:hAnsi="Times New Roman" w:cs="Times New Roman"/>
          <w:sz w:val="24"/>
          <w:szCs w:val="24"/>
        </w:rPr>
        <w:t xml:space="preserve">Twenty five years </w:t>
      </w:r>
      <w:r w:rsidR="001D13E5" w:rsidRPr="00ED6951">
        <w:rPr>
          <w:rFonts w:ascii="Times New Roman" w:hAnsi="Times New Roman" w:cs="Times New Roman"/>
          <w:sz w:val="24"/>
          <w:szCs w:val="24"/>
        </w:rPr>
        <w:t xml:space="preserve">before defining </w:t>
      </w:r>
      <w:proofErr w:type="spellStart"/>
      <w:r w:rsidR="001D13E5" w:rsidRPr="00ED6951">
        <w:rPr>
          <w:rFonts w:ascii="Times New Roman" w:hAnsi="Times New Roman" w:cs="Times New Roman"/>
          <w:sz w:val="24"/>
          <w:szCs w:val="24"/>
        </w:rPr>
        <w:t>vitalism</w:t>
      </w:r>
      <w:proofErr w:type="spellEnd"/>
      <w:r w:rsidR="001D13E5" w:rsidRPr="00ED6951">
        <w:rPr>
          <w:rFonts w:ascii="Times New Roman" w:hAnsi="Times New Roman" w:cs="Times New Roman"/>
          <w:sz w:val="24"/>
          <w:szCs w:val="24"/>
        </w:rPr>
        <w:t xml:space="preserve"> </w:t>
      </w:r>
      <w:commentRangeStart w:id="35"/>
      <w:del w:id="36" w:author="Babs" w:date="2015-06-18T16:58:00Z">
        <w:r w:rsidR="001D13E5" w:rsidRPr="00ED6951" w:rsidDel="00373DB5">
          <w:rPr>
            <w:rFonts w:ascii="Times New Roman" w:hAnsi="Times New Roman" w:cs="Times New Roman"/>
            <w:sz w:val="24"/>
            <w:szCs w:val="24"/>
          </w:rPr>
          <w:delText>by</w:delText>
        </w:r>
        <w:commentRangeEnd w:id="35"/>
        <w:r w:rsidR="003E4939" w:rsidDel="00373DB5">
          <w:rPr>
            <w:rStyle w:val="CommentReference"/>
            <w:vanish/>
          </w:rPr>
          <w:commentReference w:id="35"/>
        </w:r>
        <w:r w:rsidR="001D13E5" w:rsidRPr="00ED6951" w:rsidDel="00373DB5">
          <w:rPr>
            <w:rFonts w:ascii="Times New Roman" w:hAnsi="Times New Roman" w:cs="Times New Roman"/>
            <w:sz w:val="24"/>
            <w:szCs w:val="24"/>
          </w:rPr>
          <w:delText xml:space="preserve"> </w:delText>
        </w:r>
      </w:del>
      <w:ins w:id="37" w:author="Babs" w:date="2015-06-18T16:58:00Z">
        <w:r w:rsidR="00373DB5">
          <w:rPr>
            <w:rFonts w:ascii="Times New Roman" w:hAnsi="Times New Roman" w:cs="Times New Roman"/>
            <w:sz w:val="24"/>
            <w:szCs w:val="24"/>
          </w:rPr>
          <w:t>as</w:t>
        </w:r>
        <w:r w:rsidR="00373DB5" w:rsidRPr="00ED6951">
          <w:rPr>
            <w:rFonts w:ascii="Times New Roman" w:hAnsi="Times New Roman" w:cs="Times New Roman"/>
            <w:sz w:val="24"/>
            <w:szCs w:val="24"/>
          </w:rPr>
          <w:t xml:space="preserve"> </w:t>
        </w:r>
      </w:ins>
      <w:r w:rsidR="001D13E5" w:rsidRPr="00ED6951">
        <w:rPr>
          <w:rFonts w:ascii="Times New Roman" w:hAnsi="Times New Roman" w:cs="Times New Roman"/>
          <w:sz w:val="24"/>
          <w:szCs w:val="24"/>
        </w:rPr>
        <w:t>a non-active force</w:t>
      </w:r>
      <w:r w:rsidR="0093601C" w:rsidRPr="00ED6951">
        <w:rPr>
          <w:rFonts w:ascii="Times New Roman" w:hAnsi="Times New Roman" w:cs="Times New Roman"/>
          <w:sz w:val="24"/>
          <w:szCs w:val="24"/>
        </w:rPr>
        <w:t>,</w:t>
      </w:r>
      <w:r w:rsidR="0050576E" w:rsidRPr="00ED6951">
        <w:rPr>
          <w:rFonts w:ascii="Times New Roman" w:hAnsi="Times New Roman" w:cs="Times New Roman"/>
          <w:sz w:val="24"/>
          <w:szCs w:val="24"/>
        </w:rPr>
        <w:t xml:space="preserve"> </w:t>
      </w:r>
      <w:r w:rsidR="0093601C" w:rsidRPr="00ED6951">
        <w:rPr>
          <w:rFonts w:ascii="Times New Roman" w:hAnsi="Times New Roman" w:cs="Times New Roman"/>
          <w:sz w:val="24"/>
          <w:szCs w:val="24"/>
        </w:rPr>
        <w:t>Deleuze had given an in-depth acc</w:t>
      </w:r>
      <w:r w:rsidR="009E6715" w:rsidRPr="00ED6951">
        <w:rPr>
          <w:rFonts w:ascii="Times New Roman" w:hAnsi="Times New Roman" w:cs="Times New Roman"/>
          <w:sz w:val="24"/>
          <w:szCs w:val="24"/>
        </w:rPr>
        <w:t xml:space="preserve">ount of </w:t>
      </w:r>
      <w:r w:rsidR="001D13E5" w:rsidRPr="00ED6951">
        <w:rPr>
          <w:rFonts w:ascii="Times New Roman" w:hAnsi="Times New Roman" w:cs="Times New Roman"/>
          <w:sz w:val="24"/>
          <w:szCs w:val="24"/>
        </w:rPr>
        <w:t>it</w:t>
      </w:r>
      <w:r w:rsidR="0093601C" w:rsidRPr="00ED6951">
        <w:rPr>
          <w:rFonts w:ascii="Times New Roman" w:hAnsi="Times New Roman" w:cs="Times New Roman"/>
          <w:sz w:val="24"/>
          <w:szCs w:val="24"/>
        </w:rPr>
        <w:t xml:space="preserve"> in </w:t>
      </w:r>
      <w:r w:rsidR="009E6715" w:rsidRPr="00ED6951">
        <w:rPr>
          <w:rFonts w:ascii="Times New Roman" w:hAnsi="Times New Roman" w:cs="Times New Roman"/>
          <w:sz w:val="24"/>
          <w:szCs w:val="24"/>
        </w:rPr>
        <w:t>his philosophical masterpiece</w:t>
      </w:r>
      <w:r w:rsidR="0093601C" w:rsidRPr="00ED6951">
        <w:rPr>
          <w:rFonts w:ascii="Times New Roman" w:hAnsi="Times New Roman" w:cs="Times New Roman"/>
          <w:sz w:val="24"/>
          <w:szCs w:val="24"/>
        </w:rPr>
        <w:t xml:space="preserve">, </w:t>
      </w:r>
      <w:r w:rsidR="0093601C" w:rsidRPr="00ED6951">
        <w:rPr>
          <w:rFonts w:ascii="Times New Roman" w:hAnsi="Times New Roman" w:cs="Times New Roman"/>
          <w:i/>
          <w:sz w:val="24"/>
          <w:szCs w:val="24"/>
        </w:rPr>
        <w:t>Difference and Repetition</w:t>
      </w:r>
      <w:r w:rsidR="0093601C" w:rsidRPr="00ED6951">
        <w:rPr>
          <w:rFonts w:ascii="Times New Roman" w:hAnsi="Times New Roman" w:cs="Times New Roman"/>
          <w:sz w:val="24"/>
          <w:szCs w:val="24"/>
        </w:rPr>
        <w:t xml:space="preserve">. </w:t>
      </w:r>
      <w:r w:rsidR="001D13E5" w:rsidRPr="00ED6951">
        <w:rPr>
          <w:rFonts w:ascii="Times New Roman" w:hAnsi="Times New Roman" w:cs="Times New Roman"/>
          <w:sz w:val="24"/>
          <w:szCs w:val="24"/>
        </w:rPr>
        <w:t>We find a strong</w:t>
      </w:r>
      <w:r w:rsidR="0093601C" w:rsidRPr="00ED6951">
        <w:rPr>
          <w:rFonts w:ascii="Times New Roman" w:hAnsi="Times New Roman" w:cs="Times New Roman"/>
          <w:sz w:val="24"/>
          <w:szCs w:val="24"/>
        </w:rPr>
        <w:t xml:space="preserve"> consistency in terminology</w:t>
      </w:r>
      <w:r w:rsidR="0050576E" w:rsidRPr="00ED6951">
        <w:rPr>
          <w:rFonts w:ascii="Times New Roman" w:hAnsi="Times New Roman" w:cs="Times New Roman"/>
          <w:sz w:val="24"/>
          <w:szCs w:val="24"/>
        </w:rPr>
        <w:t xml:space="preserve"> </w:t>
      </w:r>
      <w:r w:rsidR="001D13E5" w:rsidRPr="00ED6951">
        <w:rPr>
          <w:rFonts w:ascii="Times New Roman" w:hAnsi="Times New Roman" w:cs="Times New Roman"/>
          <w:sz w:val="24"/>
          <w:szCs w:val="24"/>
        </w:rPr>
        <w:t xml:space="preserve">between the early and late investigations of life, a consistency which is rarely found across </w:t>
      </w:r>
      <w:r w:rsidR="0050576E" w:rsidRPr="00ED6951">
        <w:rPr>
          <w:rFonts w:ascii="Times New Roman" w:hAnsi="Times New Roman" w:cs="Times New Roman"/>
          <w:sz w:val="24"/>
          <w:szCs w:val="24"/>
        </w:rPr>
        <w:t>Deleuze’s vast and varied oeuvre</w:t>
      </w:r>
      <w:del w:id="38" w:author="Babs" w:date="2015-06-18T17:53:00Z">
        <w:r w:rsidR="001D13E5" w:rsidRPr="00ED6951" w:rsidDel="00692EE2">
          <w:rPr>
            <w:rFonts w:ascii="Times New Roman" w:hAnsi="Times New Roman" w:cs="Times New Roman"/>
            <w:sz w:val="24"/>
            <w:szCs w:val="24"/>
          </w:rPr>
          <w:delText xml:space="preserve"> is rare</w:delText>
        </w:r>
      </w:del>
      <w:r w:rsidR="001D13E5" w:rsidRPr="00ED6951">
        <w:rPr>
          <w:rFonts w:ascii="Times New Roman" w:hAnsi="Times New Roman" w:cs="Times New Roman"/>
          <w:sz w:val="24"/>
          <w:szCs w:val="24"/>
        </w:rPr>
        <w:t>. This consistency</w:t>
      </w:r>
      <w:r w:rsidR="0093601C" w:rsidRPr="00ED6951">
        <w:rPr>
          <w:rFonts w:ascii="Times New Roman" w:hAnsi="Times New Roman" w:cs="Times New Roman"/>
          <w:sz w:val="24"/>
          <w:szCs w:val="24"/>
        </w:rPr>
        <w:t xml:space="preserve"> signals</w:t>
      </w:r>
      <w:r w:rsidR="009E6715" w:rsidRPr="00ED6951">
        <w:rPr>
          <w:rFonts w:ascii="Times New Roman" w:hAnsi="Times New Roman" w:cs="Times New Roman"/>
          <w:sz w:val="24"/>
          <w:szCs w:val="24"/>
        </w:rPr>
        <w:t xml:space="preserve"> that these concepts are central to </w:t>
      </w:r>
      <w:r w:rsidR="001D13E5" w:rsidRPr="00ED6951">
        <w:rPr>
          <w:rFonts w:ascii="Times New Roman" w:hAnsi="Times New Roman" w:cs="Times New Roman"/>
          <w:sz w:val="24"/>
          <w:szCs w:val="24"/>
        </w:rPr>
        <w:t>Deleuze’s</w:t>
      </w:r>
      <w:r w:rsidR="0093601C" w:rsidRPr="00ED6951">
        <w:rPr>
          <w:rFonts w:ascii="Times New Roman" w:hAnsi="Times New Roman" w:cs="Times New Roman"/>
          <w:sz w:val="24"/>
          <w:szCs w:val="24"/>
        </w:rPr>
        <w:t xml:space="preserve"> </w:t>
      </w:r>
      <w:r w:rsidR="009E6715" w:rsidRPr="00ED6951">
        <w:rPr>
          <w:rFonts w:ascii="Times New Roman" w:hAnsi="Times New Roman" w:cs="Times New Roman"/>
          <w:sz w:val="24"/>
          <w:szCs w:val="24"/>
        </w:rPr>
        <w:t>thought</w:t>
      </w:r>
      <w:r w:rsidR="0093601C" w:rsidRPr="00ED6951">
        <w:rPr>
          <w:rFonts w:ascii="Times New Roman" w:hAnsi="Times New Roman" w:cs="Times New Roman"/>
          <w:sz w:val="24"/>
          <w:szCs w:val="24"/>
        </w:rPr>
        <w:t xml:space="preserve">. </w:t>
      </w:r>
      <w:proofErr w:type="spellStart"/>
      <w:r w:rsidR="0093601C" w:rsidRPr="00ED6951">
        <w:rPr>
          <w:rFonts w:ascii="Times New Roman" w:hAnsi="Times New Roman" w:cs="Times New Roman"/>
          <w:sz w:val="24"/>
          <w:szCs w:val="24"/>
        </w:rPr>
        <w:t>Deleuze’s</w:t>
      </w:r>
      <w:proofErr w:type="spellEnd"/>
      <w:r w:rsidR="0093601C" w:rsidRPr="00ED6951">
        <w:rPr>
          <w:rFonts w:ascii="Times New Roman" w:hAnsi="Times New Roman" w:cs="Times New Roman"/>
          <w:sz w:val="24"/>
          <w:szCs w:val="24"/>
        </w:rPr>
        <w:t xml:space="preserve"> </w:t>
      </w:r>
      <w:proofErr w:type="spellStart"/>
      <w:r w:rsidR="0093601C" w:rsidRPr="00ED6951">
        <w:rPr>
          <w:rFonts w:ascii="Times New Roman" w:hAnsi="Times New Roman" w:cs="Times New Roman"/>
          <w:sz w:val="24"/>
          <w:szCs w:val="24"/>
        </w:rPr>
        <w:t>vitalism</w:t>
      </w:r>
      <w:proofErr w:type="spellEnd"/>
      <w:r w:rsidR="0093601C" w:rsidRPr="00ED6951">
        <w:rPr>
          <w:rFonts w:ascii="Times New Roman" w:hAnsi="Times New Roman" w:cs="Times New Roman"/>
          <w:sz w:val="24"/>
          <w:szCs w:val="24"/>
        </w:rPr>
        <w:t xml:space="preserve"> and his conception of life </w:t>
      </w:r>
      <w:r w:rsidR="00231776" w:rsidRPr="00ED6951">
        <w:rPr>
          <w:rFonts w:ascii="Times New Roman" w:hAnsi="Times New Roman" w:cs="Times New Roman"/>
          <w:sz w:val="24"/>
          <w:szCs w:val="24"/>
        </w:rPr>
        <w:t xml:space="preserve">will be defined </w:t>
      </w:r>
      <w:del w:id="39" w:author="Babs" w:date="2015-06-18T17:53:00Z">
        <w:r w:rsidR="0093601C" w:rsidRPr="00ED6951" w:rsidDel="00692EE2">
          <w:rPr>
            <w:rFonts w:ascii="Times New Roman" w:hAnsi="Times New Roman" w:cs="Times New Roman"/>
            <w:sz w:val="24"/>
            <w:szCs w:val="24"/>
          </w:rPr>
          <w:delText xml:space="preserve">through </w:delText>
        </w:r>
      </w:del>
      <w:ins w:id="40" w:author="Babs" w:date="2015-06-18T17:53:00Z">
        <w:r w:rsidR="00692EE2">
          <w:rPr>
            <w:rFonts w:ascii="Times New Roman" w:hAnsi="Times New Roman" w:cs="Times New Roman"/>
            <w:sz w:val="24"/>
            <w:szCs w:val="24"/>
          </w:rPr>
          <w:t>by</w:t>
        </w:r>
        <w:r w:rsidR="00692EE2" w:rsidRPr="00ED6951">
          <w:rPr>
            <w:rFonts w:ascii="Times New Roman" w:hAnsi="Times New Roman" w:cs="Times New Roman"/>
            <w:sz w:val="24"/>
            <w:szCs w:val="24"/>
          </w:rPr>
          <w:t xml:space="preserve"> </w:t>
        </w:r>
      </w:ins>
      <w:r w:rsidR="001D13E5" w:rsidRPr="00ED6951">
        <w:rPr>
          <w:rFonts w:ascii="Times New Roman" w:hAnsi="Times New Roman" w:cs="Times New Roman"/>
          <w:sz w:val="24"/>
          <w:szCs w:val="24"/>
        </w:rPr>
        <w:t xml:space="preserve">a non-active </w:t>
      </w:r>
      <w:r w:rsidR="009E6715" w:rsidRPr="00ED6951">
        <w:rPr>
          <w:rFonts w:ascii="Times New Roman" w:hAnsi="Times New Roman" w:cs="Times New Roman"/>
          <w:sz w:val="24"/>
          <w:szCs w:val="24"/>
        </w:rPr>
        <w:t>force</w:t>
      </w:r>
      <w:r w:rsidR="001D13E5" w:rsidRPr="00ED6951">
        <w:rPr>
          <w:rFonts w:ascii="Times New Roman" w:hAnsi="Times New Roman" w:cs="Times New Roman"/>
          <w:sz w:val="24"/>
          <w:szCs w:val="24"/>
        </w:rPr>
        <w:t xml:space="preserve">, which is essentially a </w:t>
      </w:r>
      <w:r w:rsidR="00231776" w:rsidRPr="00ED6951">
        <w:rPr>
          <w:rFonts w:ascii="Times New Roman" w:hAnsi="Times New Roman" w:cs="Times New Roman"/>
          <w:sz w:val="24"/>
          <w:szCs w:val="24"/>
        </w:rPr>
        <w:t>passive creation</w:t>
      </w:r>
      <w:r w:rsidR="0093601C" w:rsidRPr="00ED6951">
        <w:rPr>
          <w:rFonts w:ascii="Times New Roman" w:hAnsi="Times New Roman" w:cs="Times New Roman"/>
          <w:sz w:val="24"/>
          <w:szCs w:val="24"/>
        </w:rPr>
        <w:t xml:space="preserve">. </w:t>
      </w:r>
      <w:ins w:id="41" w:author="Babs" w:date="2015-06-18T17:54:00Z">
        <w:r w:rsidR="00692EE2">
          <w:rPr>
            <w:rFonts w:ascii="Times New Roman" w:hAnsi="Times New Roman" w:cs="Times New Roman"/>
            <w:sz w:val="24"/>
            <w:szCs w:val="24"/>
          </w:rPr>
          <w:t xml:space="preserve">In the essay, </w:t>
        </w:r>
      </w:ins>
      <w:commentRangeStart w:id="42"/>
      <w:del w:id="43" w:author="Babs" w:date="2015-06-18T17:00:00Z">
        <w:r w:rsidR="0093601C" w:rsidRPr="00ED6951" w:rsidDel="00373DB5">
          <w:rPr>
            <w:rFonts w:ascii="Times New Roman" w:hAnsi="Times New Roman" w:cs="Times New Roman"/>
            <w:sz w:val="24"/>
            <w:szCs w:val="24"/>
          </w:rPr>
          <w:delText>We</w:delText>
        </w:r>
        <w:commentRangeEnd w:id="42"/>
        <w:r w:rsidR="003E4939" w:rsidDel="00373DB5">
          <w:rPr>
            <w:rStyle w:val="CommentReference"/>
            <w:vanish/>
          </w:rPr>
          <w:commentReference w:id="42"/>
        </w:r>
        <w:r w:rsidR="0093601C" w:rsidRPr="00ED6951" w:rsidDel="00373DB5">
          <w:rPr>
            <w:rFonts w:ascii="Times New Roman" w:hAnsi="Times New Roman" w:cs="Times New Roman"/>
            <w:sz w:val="24"/>
            <w:szCs w:val="24"/>
          </w:rPr>
          <w:delText xml:space="preserve"> </w:delText>
        </w:r>
      </w:del>
      <w:ins w:id="44" w:author="Babs" w:date="2015-06-18T17:00:00Z">
        <w:r w:rsidR="00373DB5">
          <w:rPr>
            <w:rFonts w:ascii="Times New Roman" w:hAnsi="Times New Roman" w:cs="Times New Roman"/>
            <w:sz w:val="24"/>
            <w:szCs w:val="24"/>
          </w:rPr>
          <w:t>I</w:t>
        </w:r>
        <w:r w:rsidR="00373DB5" w:rsidRPr="00ED6951">
          <w:rPr>
            <w:rFonts w:ascii="Times New Roman" w:hAnsi="Times New Roman" w:cs="Times New Roman"/>
            <w:sz w:val="24"/>
            <w:szCs w:val="24"/>
          </w:rPr>
          <w:t xml:space="preserve"> </w:t>
        </w:r>
      </w:ins>
      <w:commentRangeStart w:id="45"/>
      <w:del w:id="46" w:author="Babs" w:date="2015-06-18T17:00:00Z">
        <w:r w:rsidR="0093601C" w:rsidRPr="00ED6951" w:rsidDel="00373DB5">
          <w:rPr>
            <w:rFonts w:ascii="Times New Roman" w:hAnsi="Times New Roman" w:cs="Times New Roman"/>
            <w:sz w:val="24"/>
            <w:szCs w:val="24"/>
          </w:rPr>
          <w:delText>will</w:delText>
        </w:r>
        <w:commentRangeEnd w:id="45"/>
        <w:r w:rsidR="00591432" w:rsidDel="00373DB5">
          <w:rPr>
            <w:rStyle w:val="CommentReference"/>
            <w:vanish/>
          </w:rPr>
          <w:commentReference w:id="45"/>
        </w:r>
        <w:r w:rsidR="0093601C" w:rsidRPr="00ED6951" w:rsidDel="00373DB5">
          <w:rPr>
            <w:rFonts w:ascii="Times New Roman" w:hAnsi="Times New Roman" w:cs="Times New Roman"/>
            <w:sz w:val="24"/>
            <w:szCs w:val="24"/>
          </w:rPr>
          <w:delText xml:space="preserve"> </w:delText>
        </w:r>
      </w:del>
      <w:r w:rsidR="0093601C" w:rsidRPr="00ED6951">
        <w:rPr>
          <w:rFonts w:ascii="Times New Roman" w:hAnsi="Times New Roman" w:cs="Times New Roman"/>
          <w:sz w:val="24"/>
          <w:szCs w:val="24"/>
        </w:rPr>
        <w:t xml:space="preserve">first lay out the relationships between the virtuality of time, matter and life. Then, </w:t>
      </w:r>
      <w:commentRangeStart w:id="47"/>
      <w:del w:id="48" w:author="Babs" w:date="2015-06-18T17:00:00Z">
        <w:r w:rsidR="0093601C" w:rsidRPr="00ED6951" w:rsidDel="00373DB5">
          <w:rPr>
            <w:rFonts w:ascii="Times New Roman" w:hAnsi="Times New Roman" w:cs="Times New Roman"/>
            <w:sz w:val="24"/>
            <w:szCs w:val="24"/>
          </w:rPr>
          <w:delText>we</w:delText>
        </w:r>
        <w:commentRangeEnd w:id="47"/>
        <w:r w:rsidR="00591432" w:rsidDel="00373DB5">
          <w:rPr>
            <w:rStyle w:val="CommentReference"/>
            <w:vanish/>
          </w:rPr>
          <w:commentReference w:id="47"/>
        </w:r>
        <w:r w:rsidR="0093601C" w:rsidRPr="00ED6951" w:rsidDel="00373DB5">
          <w:rPr>
            <w:rFonts w:ascii="Times New Roman" w:hAnsi="Times New Roman" w:cs="Times New Roman"/>
            <w:sz w:val="24"/>
            <w:szCs w:val="24"/>
          </w:rPr>
          <w:delText xml:space="preserve"> </w:delText>
        </w:r>
      </w:del>
      <w:ins w:id="49" w:author="Babs" w:date="2015-06-18T17:00:00Z">
        <w:r w:rsidR="00373DB5">
          <w:rPr>
            <w:rFonts w:ascii="Times New Roman" w:hAnsi="Times New Roman" w:cs="Times New Roman"/>
            <w:sz w:val="24"/>
            <w:szCs w:val="24"/>
          </w:rPr>
          <w:t>I</w:t>
        </w:r>
        <w:r w:rsidR="00373DB5" w:rsidRPr="00ED6951">
          <w:rPr>
            <w:rFonts w:ascii="Times New Roman" w:hAnsi="Times New Roman" w:cs="Times New Roman"/>
            <w:sz w:val="24"/>
            <w:szCs w:val="24"/>
          </w:rPr>
          <w:t xml:space="preserve"> </w:t>
        </w:r>
      </w:ins>
      <w:del w:id="50" w:author="Babs" w:date="2015-06-18T17:00:00Z">
        <w:r w:rsidR="0093601C" w:rsidRPr="00ED6951" w:rsidDel="00373DB5">
          <w:rPr>
            <w:rFonts w:ascii="Times New Roman" w:hAnsi="Times New Roman" w:cs="Times New Roman"/>
            <w:sz w:val="24"/>
            <w:szCs w:val="24"/>
          </w:rPr>
          <w:delText>will</w:delText>
        </w:r>
      </w:del>
      <w:del w:id="51" w:author="Babs" w:date="2015-06-18T17:54:00Z">
        <w:r w:rsidR="0093601C" w:rsidRPr="00ED6951" w:rsidDel="00692EE2">
          <w:rPr>
            <w:rFonts w:ascii="Times New Roman" w:hAnsi="Times New Roman" w:cs="Times New Roman"/>
            <w:sz w:val="24"/>
            <w:szCs w:val="24"/>
          </w:rPr>
          <w:delText xml:space="preserve"> </w:delText>
        </w:r>
      </w:del>
      <w:r w:rsidR="0093601C" w:rsidRPr="00ED6951">
        <w:rPr>
          <w:rFonts w:ascii="Times New Roman" w:hAnsi="Times New Roman" w:cs="Times New Roman"/>
          <w:sz w:val="24"/>
          <w:szCs w:val="24"/>
        </w:rPr>
        <w:t>deal more substantively with the notions of passivity and activity as they pertain to the readings of Jane Bennett and John Protevi, whom I will term “vital materialists”.</w:t>
      </w:r>
      <w:r w:rsidR="00BF402E" w:rsidRPr="00ED6951">
        <w:rPr>
          <w:rFonts w:ascii="Times New Roman" w:hAnsi="Times New Roman" w:cs="Times New Roman"/>
          <w:sz w:val="24"/>
          <w:szCs w:val="24"/>
        </w:rPr>
        <w:t xml:space="preserve"> </w:t>
      </w:r>
      <w:r w:rsidR="0093601C" w:rsidRPr="00ED6951">
        <w:rPr>
          <w:rFonts w:ascii="Times New Roman" w:hAnsi="Times New Roman" w:cs="Times New Roman"/>
          <w:sz w:val="24"/>
          <w:szCs w:val="24"/>
        </w:rPr>
        <w:t xml:space="preserve">The key claim that I </w:t>
      </w:r>
      <w:del w:id="52" w:author="Babs" w:date="2015-06-18T17:00:00Z">
        <w:r w:rsidR="0093601C" w:rsidRPr="00ED6951" w:rsidDel="00373DB5">
          <w:rPr>
            <w:rFonts w:ascii="Times New Roman" w:hAnsi="Times New Roman" w:cs="Times New Roman"/>
            <w:sz w:val="24"/>
            <w:szCs w:val="24"/>
          </w:rPr>
          <w:delText xml:space="preserve">will </w:delText>
        </w:r>
      </w:del>
      <w:r w:rsidR="0093601C" w:rsidRPr="00ED6951">
        <w:rPr>
          <w:rFonts w:ascii="Times New Roman" w:hAnsi="Times New Roman" w:cs="Times New Roman"/>
          <w:sz w:val="24"/>
          <w:szCs w:val="24"/>
        </w:rPr>
        <w:t xml:space="preserve">make is that these readings of Deleuze’s notion of life mistakenly emphasize the primacy of activity as opposed to passivity, and thus they impose a </w:t>
      </w:r>
      <w:proofErr w:type="spellStart"/>
      <w:r w:rsidR="0093601C" w:rsidRPr="00ED6951">
        <w:rPr>
          <w:rFonts w:ascii="Times New Roman" w:hAnsi="Times New Roman" w:cs="Times New Roman"/>
          <w:sz w:val="24"/>
          <w:szCs w:val="24"/>
        </w:rPr>
        <w:t>Bergsonia</w:t>
      </w:r>
      <w:r w:rsidR="00231776" w:rsidRPr="00ED6951">
        <w:rPr>
          <w:rFonts w:ascii="Times New Roman" w:hAnsi="Times New Roman" w:cs="Times New Roman"/>
          <w:sz w:val="24"/>
          <w:szCs w:val="24"/>
        </w:rPr>
        <w:t>n</w:t>
      </w:r>
      <w:proofErr w:type="spellEnd"/>
      <w:r w:rsidR="00231776" w:rsidRPr="00ED6951">
        <w:rPr>
          <w:rFonts w:ascii="Times New Roman" w:hAnsi="Times New Roman" w:cs="Times New Roman"/>
          <w:sz w:val="24"/>
          <w:szCs w:val="24"/>
        </w:rPr>
        <w:t xml:space="preserve"> </w:t>
      </w:r>
      <w:proofErr w:type="spellStart"/>
      <w:r w:rsidR="00231776" w:rsidRPr="00ED6951">
        <w:rPr>
          <w:rFonts w:ascii="Times New Roman" w:hAnsi="Times New Roman" w:cs="Times New Roman"/>
          <w:sz w:val="24"/>
          <w:szCs w:val="24"/>
        </w:rPr>
        <w:t>vitalism</w:t>
      </w:r>
      <w:proofErr w:type="spellEnd"/>
      <w:r w:rsidR="00231776" w:rsidRPr="00ED6951">
        <w:rPr>
          <w:rFonts w:ascii="Times New Roman" w:hAnsi="Times New Roman" w:cs="Times New Roman"/>
          <w:sz w:val="24"/>
          <w:szCs w:val="24"/>
        </w:rPr>
        <w:t xml:space="preserve"> onto </w:t>
      </w:r>
      <w:proofErr w:type="spellStart"/>
      <w:r w:rsidR="00231776" w:rsidRPr="00ED6951">
        <w:rPr>
          <w:rFonts w:ascii="Times New Roman" w:hAnsi="Times New Roman" w:cs="Times New Roman"/>
          <w:sz w:val="24"/>
          <w:szCs w:val="24"/>
        </w:rPr>
        <w:t>Deleuze</w:t>
      </w:r>
      <w:proofErr w:type="spellEnd"/>
      <w:r w:rsidR="00231776" w:rsidRPr="00ED6951">
        <w:rPr>
          <w:rFonts w:ascii="Times New Roman" w:hAnsi="Times New Roman" w:cs="Times New Roman"/>
          <w:sz w:val="24"/>
          <w:szCs w:val="24"/>
        </w:rPr>
        <w:t xml:space="preserve">. I </w:t>
      </w:r>
      <w:del w:id="53" w:author="Babs" w:date="2015-06-18T17:00:00Z">
        <w:r w:rsidR="00231776" w:rsidRPr="00ED6951" w:rsidDel="00373DB5">
          <w:rPr>
            <w:rFonts w:ascii="Times New Roman" w:hAnsi="Times New Roman" w:cs="Times New Roman"/>
            <w:sz w:val="24"/>
            <w:szCs w:val="24"/>
          </w:rPr>
          <w:delText xml:space="preserve">will </w:delText>
        </w:r>
      </w:del>
      <w:r w:rsidR="00231776" w:rsidRPr="00ED6951">
        <w:rPr>
          <w:rFonts w:ascii="Times New Roman" w:hAnsi="Times New Roman" w:cs="Times New Roman"/>
          <w:sz w:val="24"/>
          <w:szCs w:val="24"/>
        </w:rPr>
        <w:t xml:space="preserve">clarify </w:t>
      </w:r>
      <w:r w:rsidR="0093601C" w:rsidRPr="00ED6951">
        <w:rPr>
          <w:rFonts w:ascii="Times New Roman" w:hAnsi="Times New Roman" w:cs="Times New Roman"/>
          <w:sz w:val="24"/>
          <w:szCs w:val="24"/>
        </w:rPr>
        <w:t xml:space="preserve">the difference between these active and passive </w:t>
      </w:r>
      <w:proofErr w:type="spellStart"/>
      <w:r w:rsidR="0093601C" w:rsidRPr="00ED6951">
        <w:rPr>
          <w:rFonts w:ascii="Times New Roman" w:hAnsi="Times New Roman" w:cs="Times New Roman"/>
          <w:sz w:val="24"/>
          <w:szCs w:val="24"/>
        </w:rPr>
        <w:t>vitalisms</w:t>
      </w:r>
      <w:proofErr w:type="spellEnd"/>
      <w:r w:rsidR="0093601C" w:rsidRPr="00ED6951">
        <w:rPr>
          <w:rFonts w:ascii="Times New Roman" w:hAnsi="Times New Roman" w:cs="Times New Roman"/>
          <w:sz w:val="24"/>
          <w:szCs w:val="24"/>
        </w:rPr>
        <w:t xml:space="preserve"> through Quentin </w:t>
      </w:r>
      <w:proofErr w:type="spellStart"/>
      <w:r w:rsidR="0093601C" w:rsidRPr="00ED6951">
        <w:rPr>
          <w:rFonts w:ascii="Times New Roman" w:hAnsi="Times New Roman" w:cs="Times New Roman"/>
          <w:sz w:val="24"/>
          <w:szCs w:val="24"/>
        </w:rPr>
        <w:t>Meillassoux’s</w:t>
      </w:r>
      <w:proofErr w:type="spellEnd"/>
      <w:r w:rsidR="0093601C" w:rsidRPr="00ED6951">
        <w:rPr>
          <w:rFonts w:ascii="Times New Roman" w:hAnsi="Times New Roman" w:cs="Times New Roman"/>
          <w:sz w:val="24"/>
          <w:szCs w:val="24"/>
        </w:rPr>
        <w:t xml:space="preserve"> precise location o</w:t>
      </w:r>
      <w:r w:rsidR="00231776" w:rsidRPr="00ED6951">
        <w:rPr>
          <w:rFonts w:ascii="Times New Roman" w:hAnsi="Times New Roman" w:cs="Times New Roman"/>
          <w:sz w:val="24"/>
          <w:szCs w:val="24"/>
        </w:rPr>
        <w:t xml:space="preserve">f Deleuze’s break with Bergson, and </w:t>
      </w:r>
      <w:ins w:id="54" w:author="Babs" w:date="2015-06-18T17:01:00Z">
        <w:r w:rsidR="00373DB5">
          <w:rPr>
            <w:rFonts w:ascii="Times New Roman" w:hAnsi="Times New Roman" w:cs="Times New Roman"/>
            <w:sz w:val="24"/>
            <w:szCs w:val="24"/>
          </w:rPr>
          <w:t>I</w:t>
        </w:r>
      </w:ins>
      <w:ins w:id="55" w:author="Babs" w:date="2015-06-18T17:54:00Z">
        <w:r w:rsidR="00692EE2">
          <w:rPr>
            <w:rFonts w:ascii="Times New Roman" w:hAnsi="Times New Roman" w:cs="Times New Roman"/>
            <w:sz w:val="24"/>
            <w:szCs w:val="24"/>
          </w:rPr>
          <w:t xml:space="preserve"> </w:t>
        </w:r>
      </w:ins>
      <w:del w:id="56" w:author="Babs" w:date="2015-06-18T17:01:00Z">
        <w:r w:rsidR="00231776" w:rsidRPr="00ED6951" w:rsidDel="00373DB5">
          <w:rPr>
            <w:rFonts w:ascii="Times New Roman" w:hAnsi="Times New Roman" w:cs="Times New Roman"/>
            <w:sz w:val="24"/>
            <w:szCs w:val="24"/>
          </w:rPr>
          <w:delText xml:space="preserve">will </w:delText>
        </w:r>
      </w:del>
      <w:r w:rsidR="00231776" w:rsidRPr="00ED6951">
        <w:rPr>
          <w:rFonts w:ascii="Times New Roman" w:hAnsi="Times New Roman" w:cs="Times New Roman"/>
          <w:sz w:val="24"/>
          <w:szCs w:val="24"/>
        </w:rPr>
        <w:t>end with a possible solution to the problem of anthropomorphism by thinking about the way in which language can turn against the borders i</w:t>
      </w:r>
      <w:r w:rsidR="00274BDF" w:rsidRPr="00ED6951">
        <w:rPr>
          <w:rFonts w:ascii="Times New Roman" w:hAnsi="Times New Roman" w:cs="Times New Roman"/>
          <w:sz w:val="24"/>
          <w:szCs w:val="24"/>
        </w:rPr>
        <w:t xml:space="preserve">t inevitably </w:t>
      </w:r>
      <w:proofErr w:type="gramStart"/>
      <w:r w:rsidR="00274BDF" w:rsidRPr="00ED6951">
        <w:rPr>
          <w:rFonts w:ascii="Times New Roman" w:hAnsi="Times New Roman" w:cs="Times New Roman"/>
          <w:sz w:val="24"/>
          <w:szCs w:val="24"/>
        </w:rPr>
        <w:t>imposes</w:t>
      </w:r>
      <w:proofErr w:type="gramEnd"/>
      <w:r w:rsidR="00274BDF" w:rsidRPr="00ED6951">
        <w:rPr>
          <w:rFonts w:ascii="Times New Roman" w:hAnsi="Times New Roman" w:cs="Times New Roman"/>
          <w:sz w:val="24"/>
          <w:szCs w:val="24"/>
        </w:rPr>
        <w:t xml:space="preserve"> upon life.</w:t>
      </w:r>
    </w:p>
    <w:p w:rsidR="00ED0122" w:rsidRPr="00ED6951" w:rsidRDefault="00ED0122" w:rsidP="00ED6951">
      <w:pPr>
        <w:spacing w:line="480" w:lineRule="auto"/>
        <w:jc w:val="both"/>
        <w:rPr>
          <w:rFonts w:ascii="Times New Roman" w:hAnsi="Times New Roman" w:cs="Times New Roman"/>
          <w:sz w:val="24"/>
          <w:szCs w:val="24"/>
        </w:rPr>
      </w:pPr>
    </w:p>
    <w:p w:rsidR="00ED0122" w:rsidRDefault="00ED0122" w:rsidP="00ED6951">
      <w:pPr>
        <w:spacing w:line="480" w:lineRule="auto"/>
        <w:jc w:val="center"/>
        <w:rPr>
          <w:rFonts w:ascii="Times New Roman" w:hAnsi="Times New Roman" w:cs="Times New Roman"/>
          <w:sz w:val="24"/>
          <w:szCs w:val="24"/>
        </w:rPr>
      </w:pPr>
    </w:p>
    <w:p w:rsidR="00ED6951" w:rsidRPr="00ED6951" w:rsidRDefault="00ED6951" w:rsidP="00ED6951">
      <w:pPr>
        <w:spacing w:line="480" w:lineRule="auto"/>
        <w:jc w:val="center"/>
        <w:rPr>
          <w:rFonts w:ascii="Times New Roman" w:hAnsi="Times New Roman" w:cs="Times New Roman"/>
          <w:sz w:val="24"/>
          <w:szCs w:val="24"/>
        </w:rPr>
      </w:pPr>
    </w:p>
    <w:p w:rsidR="00591432" w:rsidRDefault="00591432" w:rsidP="00ED6951">
      <w:pPr>
        <w:numPr>
          <w:ins w:id="57" w:author="Dawne McCance" w:date="2015-04-24T23:21:00Z"/>
        </w:numPr>
        <w:spacing w:line="480" w:lineRule="auto"/>
        <w:jc w:val="both"/>
        <w:rPr>
          <w:ins w:id="58" w:author="Dawne McCance" w:date="2015-04-24T23:21:00Z"/>
          <w:rFonts w:ascii="Times New Roman" w:hAnsi="Times New Roman" w:cs="Times New Roman"/>
          <w:sz w:val="24"/>
          <w:szCs w:val="24"/>
        </w:rPr>
      </w:pPr>
      <w:ins w:id="59" w:author="Dawne McCance" w:date="2015-04-24T23:21:00Z">
        <w:r>
          <w:rPr>
            <w:rStyle w:val="CommentReference"/>
            <w:vanish/>
          </w:rPr>
          <w:lastRenderedPageBreak/>
          <w:commentReference w:id="60"/>
        </w:r>
      </w:ins>
    </w:p>
    <w:p w:rsidR="00334800" w:rsidRPr="00ED6951" w:rsidRDefault="00816E57"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Life and time are almost identical in Deleuze’s thought. To begin</w:t>
      </w:r>
      <w:r w:rsidR="009E6715" w:rsidRPr="00ED6951">
        <w:rPr>
          <w:rFonts w:ascii="Times New Roman" w:hAnsi="Times New Roman" w:cs="Times New Roman"/>
          <w:sz w:val="24"/>
          <w:szCs w:val="24"/>
        </w:rPr>
        <w:t xml:space="preserve"> to understand what Deleuze means by life, then, we must understand time. Time is, for Deleuze,</w:t>
      </w:r>
      <w:r w:rsidR="00334800" w:rsidRPr="00ED6951">
        <w:rPr>
          <w:rFonts w:ascii="Times New Roman" w:hAnsi="Times New Roman" w:cs="Times New Roman"/>
          <w:sz w:val="24"/>
          <w:szCs w:val="24"/>
        </w:rPr>
        <w:t xml:space="preserve"> following Hamlet,</w:t>
      </w:r>
      <w:r w:rsidR="009E6715" w:rsidRPr="00ED6951">
        <w:rPr>
          <w:rFonts w:ascii="Times New Roman" w:hAnsi="Times New Roman" w:cs="Times New Roman"/>
          <w:sz w:val="24"/>
          <w:szCs w:val="24"/>
        </w:rPr>
        <w:t xml:space="preserve"> fundamentally </w:t>
      </w:r>
      <w:r w:rsidR="003756DC" w:rsidRPr="00ED6951">
        <w:rPr>
          <w:rFonts w:ascii="Times New Roman" w:hAnsi="Times New Roman" w:cs="Times New Roman"/>
          <w:sz w:val="24"/>
          <w:szCs w:val="24"/>
        </w:rPr>
        <w:t>“</w:t>
      </w:r>
      <w:r w:rsidR="009E6715" w:rsidRPr="00ED6951">
        <w:rPr>
          <w:rFonts w:ascii="Times New Roman" w:hAnsi="Times New Roman" w:cs="Times New Roman"/>
          <w:sz w:val="24"/>
          <w:szCs w:val="24"/>
        </w:rPr>
        <w:t>out of joint</w:t>
      </w:r>
      <w:r w:rsidR="003756DC" w:rsidRPr="00ED6951">
        <w:rPr>
          <w:rFonts w:ascii="Times New Roman" w:hAnsi="Times New Roman" w:cs="Times New Roman"/>
          <w:sz w:val="24"/>
          <w:szCs w:val="24"/>
        </w:rPr>
        <w:t>”</w:t>
      </w:r>
      <w:r w:rsidR="009E6715" w:rsidRPr="00ED6951">
        <w:rPr>
          <w:rFonts w:ascii="Times New Roman" w:hAnsi="Times New Roman" w:cs="Times New Roman"/>
          <w:sz w:val="24"/>
          <w:szCs w:val="24"/>
        </w:rPr>
        <w:t>;</w:t>
      </w:r>
      <w:r w:rsidR="00334800" w:rsidRPr="00ED6951">
        <w:rPr>
          <w:rFonts w:ascii="Times New Roman" w:hAnsi="Times New Roman" w:cs="Times New Roman"/>
          <w:sz w:val="24"/>
          <w:szCs w:val="24"/>
        </w:rPr>
        <w:t xml:space="preserve"> </w:t>
      </w:r>
      <w:del w:id="61" w:author="Babs" w:date="2015-06-18T17:55:00Z">
        <w:r w:rsidR="009E6715" w:rsidRPr="00ED6951" w:rsidDel="00692EE2">
          <w:rPr>
            <w:rFonts w:ascii="Times New Roman" w:hAnsi="Times New Roman" w:cs="Times New Roman"/>
            <w:sz w:val="24"/>
            <w:szCs w:val="24"/>
          </w:rPr>
          <w:delText xml:space="preserve">that </w:delText>
        </w:r>
      </w:del>
      <w:ins w:id="62" w:author="Babs" w:date="2015-06-18T17:55:00Z">
        <w:r w:rsidR="00692EE2">
          <w:rPr>
            <w:rFonts w:ascii="Times New Roman" w:hAnsi="Times New Roman" w:cs="Times New Roman"/>
            <w:sz w:val="24"/>
            <w:szCs w:val="24"/>
          </w:rPr>
          <w:t>this</w:t>
        </w:r>
        <w:r w:rsidR="00692EE2" w:rsidRPr="00ED6951">
          <w:rPr>
            <w:rFonts w:ascii="Times New Roman" w:hAnsi="Times New Roman" w:cs="Times New Roman"/>
            <w:sz w:val="24"/>
            <w:szCs w:val="24"/>
          </w:rPr>
          <w:t xml:space="preserve"> </w:t>
        </w:r>
      </w:ins>
      <w:r w:rsidR="009E6715" w:rsidRPr="00ED6951">
        <w:rPr>
          <w:rFonts w:ascii="Times New Roman" w:hAnsi="Times New Roman" w:cs="Times New Roman"/>
          <w:sz w:val="24"/>
          <w:szCs w:val="24"/>
        </w:rPr>
        <w:t xml:space="preserve">means that time is never just a hinge </w:t>
      </w:r>
      <w:r w:rsidR="002869B4" w:rsidRPr="00ED6951">
        <w:rPr>
          <w:rFonts w:ascii="Times New Roman" w:hAnsi="Times New Roman" w:cs="Times New Roman"/>
          <w:sz w:val="24"/>
          <w:szCs w:val="24"/>
        </w:rPr>
        <w:t>upon which</w:t>
      </w:r>
      <w:r w:rsidR="009E6715" w:rsidRPr="00ED6951">
        <w:rPr>
          <w:rFonts w:ascii="Times New Roman" w:hAnsi="Times New Roman" w:cs="Times New Roman"/>
          <w:sz w:val="24"/>
          <w:szCs w:val="24"/>
        </w:rPr>
        <w:t xml:space="preserve"> a present moment </w:t>
      </w:r>
      <w:r w:rsidR="002869B4" w:rsidRPr="00ED6951">
        <w:rPr>
          <w:rFonts w:ascii="Times New Roman" w:hAnsi="Times New Roman" w:cs="Times New Roman"/>
          <w:sz w:val="24"/>
          <w:szCs w:val="24"/>
        </w:rPr>
        <w:t>slips into the</w:t>
      </w:r>
      <w:r w:rsidR="009E6715" w:rsidRPr="00ED6951">
        <w:rPr>
          <w:rFonts w:ascii="Times New Roman" w:hAnsi="Times New Roman" w:cs="Times New Roman"/>
          <w:sz w:val="24"/>
          <w:szCs w:val="24"/>
        </w:rPr>
        <w:t xml:space="preserve"> past and a future moment </w:t>
      </w:r>
      <w:r w:rsidR="002869B4" w:rsidRPr="00ED6951">
        <w:rPr>
          <w:rFonts w:ascii="Times New Roman" w:hAnsi="Times New Roman" w:cs="Times New Roman"/>
          <w:sz w:val="24"/>
          <w:szCs w:val="24"/>
        </w:rPr>
        <w:t>enters the</w:t>
      </w:r>
      <w:r w:rsidR="009E6715" w:rsidRPr="00ED6951">
        <w:rPr>
          <w:rFonts w:ascii="Times New Roman" w:hAnsi="Times New Roman" w:cs="Times New Roman"/>
          <w:sz w:val="24"/>
          <w:szCs w:val="24"/>
        </w:rPr>
        <w:t xml:space="preserve"> present</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sz w:val="24"/>
          <w:szCs w:val="24"/>
        </w:rPr>
        <w:t>“</w:t>
      </w:r>
      <w:r w:rsidR="003756DC" w:rsidRPr="00ED6951">
        <w:rPr>
          <w:rFonts w:ascii="Times New Roman" w:hAnsi="Times New Roman" w:cs="Times New Roman"/>
          <w:sz w:val="24"/>
          <w:szCs w:val="24"/>
        </w:rPr>
        <w:t>On Four Formulas</w:t>
      </w:r>
      <w:r w:rsidR="00162853" w:rsidRPr="00ED6951">
        <w:rPr>
          <w:rFonts w:ascii="Times New Roman" w:hAnsi="Times New Roman" w:cs="Times New Roman"/>
          <w:sz w:val="24"/>
          <w:szCs w:val="24"/>
        </w:rPr>
        <w:t>”</w:t>
      </w:r>
      <w:r w:rsidR="003756DC" w:rsidRPr="00ED6951">
        <w:rPr>
          <w:rFonts w:ascii="Times New Roman" w:hAnsi="Times New Roman" w:cs="Times New Roman"/>
          <w:sz w:val="24"/>
          <w:szCs w:val="24"/>
        </w:rPr>
        <w:t xml:space="preserve"> </w:t>
      </w:r>
      <w:r w:rsidR="00D16CD1" w:rsidRPr="00ED6951">
        <w:rPr>
          <w:rFonts w:ascii="Times New Roman" w:hAnsi="Times New Roman" w:cs="Times New Roman"/>
          <w:sz w:val="24"/>
          <w:szCs w:val="24"/>
        </w:rPr>
        <w:t>27)</w:t>
      </w:r>
      <w:r w:rsidR="009E6715" w:rsidRPr="00ED6951">
        <w:rPr>
          <w:rFonts w:ascii="Times New Roman" w:hAnsi="Times New Roman" w:cs="Times New Roman"/>
          <w:sz w:val="24"/>
          <w:szCs w:val="24"/>
        </w:rPr>
        <w:t>. Instead of being</w:t>
      </w:r>
      <w:r w:rsidR="002869B4" w:rsidRPr="00ED6951">
        <w:rPr>
          <w:rFonts w:ascii="Times New Roman" w:hAnsi="Times New Roman" w:cs="Times New Roman"/>
          <w:sz w:val="24"/>
          <w:szCs w:val="24"/>
        </w:rPr>
        <w:t xml:space="preserve"> simply</w:t>
      </w:r>
      <w:r w:rsidR="009E6715" w:rsidRPr="00ED6951">
        <w:rPr>
          <w:rFonts w:ascii="Times New Roman" w:hAnsi="Times New Roman" w:cs="Times New Roman"/>
          <w:sz w:val="24"/>
          <w:szCs w:val="24"/>
        </w:rPr>
        <w:t xml:space="preserve"> the individual moments which revolve around the ‘joint’ or hinge of time, Deleuze thinks </w:t>
      </w:r>
      <w:r w:rsidR="002869B4" w:rsidRPr="00ED6951">
        <w:rPr>
          <w:rFonts w:ascii="Times New Roman" w:hAnsi="Times New Roman" w:cs="Times New Roman"/>
          <w:sz w:val="24"/>
          <w:szCs w:val="24"/>
        </w:rPr>
        <w:t>these moments are</w:t>
      </w:r>
      <w:r w:rsidR="009E6715" w:rsidRPr="00ED6951">
        <w:rPr>
          <w:rFonts w:ascii="Times New Roman" w:hAnsi="Times New Roman" w:cs="Times New Roman"/>
          <w:sz w:val="24"/>
          <w:szCs w:val="24"/>
        </w:rPr>
        <w:t xml:space="preserve"> ‘out’ of joint, which means that it is the </w:t>
      </w:r>
      <w:r w:rsidR="009E6715" w:rsidRPr="00ED6951">
        <w:rPr>
          <w:rFonts w:ascii="Times New Roman" w:hAnsi="Times New Roman" w:cs="Times New Roman"/>
          <w:i/>
          <w:sz w:val="24"/>
          <w:szCs w:val="24"/>
        </w:rPr>
        <w:t>joints themselves</w:t>
      </w:r>
      <w:r w:rsidR="009E6715" w:rsidRPr="00ED6951">
        <w:rPr>
          <w:rFonts w:ascii="Times New Roman" w:hAnsi="Times New Roman" w:cs="Times New Roman"/>
          <w:sz w:val="24"/>
          <w:szCs w:val="24"/>
        </w:rPr>
        <w:t xml:space="preserve"> which are affected by time. The</w:t>
      </w:r>
      <w:r w:rsidR="00334800" w:rsidRPr="00ED6951">
        <w:rPr>
          <w:rFonts w:ascii="Times New Roman" w:hAnsi="Times New Roman" w:cs="Times New Roman"/>
          <w:sz w:val="24"/>
          <w:szCs w:val="24"/>
        </w:rPr>
        <w:t xml:space="preserve"> dimensions of time, the past, present and future,</w:t>
      </w:r>
      <w:r w:rsidR="009E6715" w:rsidRPr="00ED6951">
        <w:rPr>
          <w:rFonts w:ascii="Times New Roman" w:hAnsi="Times New Roman" w:cs="Times New Roman"/>
          <w:sz w:val="24"/>
          <w:szCs w:val="24"/>
        </w:rPr>
        <w:t xml:space="preserve"> are </w:t>
      </w:r>
      <w:r w:rsidR="00334800" w:rsidRPr="00ED6951">
        <w:rPr>
          <w:rFonts w:ascii="Times New Roman" w:hAnsi="Times New Roman" w:cs="Times New Roman"/>
          <w:sz w:val="24"/>
          <w:szCs w:val="24"/>
        </w:rPr>
        <w:t xml:space="preserve">themselves </w:t>
      </w:r>
      <w:r w:rsidR="009E6715" w:rsidRPr="00ED6951">
        <w:rPr>
          <w:rFonts w:ascii="Times New Roman" w:hAnsi="Times New Roman" w:cs="Times New Roman"/>
          <w:sz w:val="24"/>
          <w:szCs w:val="24"/>
        </w:rPr>
        <w:t xml:space="preserve">transformed by time, so that there can be no passage from the present to the past without </w:t>
      </w:r>
      <w:r w:rsidR="00334800" w:rsidRPr="00ED6951">
        <w:rPr>
          <w:rFonts w:ascii="Times New Roman" w:hAnsi="Times New Roman" w:cs="Times New Roman"/>
          <w:sz w:val="24"/>
          <w:szCs w:val="24"/>
        </w:rPr>
        <w:t>those dimensions</w:t>
      </w:r>
      <w:r w:rsidR="009E6715" w:rsidRPr="00ED6951">
        <w:rPr>
          <w:rFonts w:ascii="Times New Roman" w:hAnsi="Times New Roman" w:cs="Times New Roman"/>
          <w:sz w:val="24"/>
          <w:szCs w:val="24"/>
        </w:rPr>
        <w:t xml:space="preserve"> being transformed.</w:t>
      </w:r>
      <w:r w:rsidR="00334800" w:rsidRPr="00ED6951">
        <w:rPr>
          <w:rFonts w:ascii="Times New Roman" w:hAnsi="Times New Roman" w:cs="Times New Roman"/>
          <w:sz w:val="24"/>
          <w:szCs w:val="24"/>
        </w:rPr>
        <w:t xml:space="preserve"> </w:t>
      </w:r>
      <w:r w:rsidR="002869B4" w:rsidRPr="00ED6951">
        <w:rPr>
          <w:rFonts w:ascii="Times New Roman" w:hAnsi="Times New Roman" w:cs="Times New Roman"/>
          <w:sz w:val="24"/>
          <w:szCs w:val="24"/>
        </w:rPr>
        <w:t>R</w:t>
      </w:r>
      <w:r w:rsidR="00334800" w:rsidRPr="00ED6951">
        <w:rPr>
          <w:rFonts w:ascii="Times New Roman" w:hAnsi="Times New Roman" w:cs="Times New Roman"/>
          <w:sz w:val="24"/>
          <w:szCs w:val="24"/>
        </w:rPr>
        <w:t>ather than time being a joint or hinge around which moments move through the various dimensions, time is in fact the transformation what it means for somethin</w:t>
      </w:r>
      <w:r w:rsidR="002869B4" w:rsidRPr="00ED6951">
        <w:rPr>
          <w:rFonts w:ascii="Times New Roman" w:hAnsi="Times New Roman" w:cs="Times New Roman"/>
          <w:sz w:val="24"/>
          <w:szCs w:val="24"/>
        </w:rPr>
        <w:t>g to be in the past, present, or future</w:t>
      </w:r>
      <w:r w:rsidR="00334800" w:rsidRPr="00ED6951">
        <w:rPr>
          <w:rFonts w:ascii="Times New Roman" w:hAnsi="Times New Roman" w:cs="Times New Roman"/>
          <w:sz w:val="24"/>
          <w:szCs w:val="24"/>
        </w:rPr>
        <w:t>.</w:t>
      </w:r>
      <w:r w:rsidR="009E6715" w:rsidRPr="00ED6951">
        <w:rPr>
          <w:rFonts w:ascii="Times New Roman" w:hAnsi="Times New Roman" w:cs="Times New Roman"/>
          <w:sz w:val="24"/>
          <w:szCs w:val="24"/>
        </w:rPr>
        <w:t xml:space="preserve"> </w:t>
      </w:r>
      <w:r w:rsidR="00334800" w:rsidRPr="00ED6951">
        <w:rPr>
          <w:rFonts w:ascii="Times New Roman" w:hAnsi="Times New Roman" w:cs="Times New Roman"/>
          <w:sz w:val="24"/>
          <w:szCs w:val="24"/>
        </w:rPr>
        <w:t>In this way, rather than just being a succession of moments moving from the future through the present to the past, time is what actually ‘splits’ the dimensions up in the first place. The constant splitting of time into the three dimensions is what Deleuze calls “pure virtuality”</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Cinema 2</w:t>
      </w:r>
      <w:r w:rsidR="00D16CD1" w:rsidRPr="00ED6951">
        <w:rPr>
          <w:rFonts w:ascii="Times New Roman" w:hAnsi="Times New Roman" w:cs="Times New Roman"/>
          <w:sz w:val="24"/>
          <w:szCs w:val="24"/>
        </w:rPr>
        <w:t xml:space="preserve"> 83)</w:t>
      </w:r>
      <w:r w:rsidR="00461611" w:rsidRPr="00ED6951">
        <w:rPr>
          <w:rFonts w:ascii="Times New Roman" w:hAnsi="Times New Roman" w:cs="Times New Roman"/>
          <w:sz w:val="24"/>
          <w:szCs w:val="24"/>
        </w:rPr>
        <w:t>.</w:t>
      </w:r>
    </w:p>
    <w:p w:rsidR="00BF402E"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334800" w:rsidRPr="00ED6951">
        <w:rPr>
          <w:rFonts w:ascii="Times New Roman" w:hAnsi="Times New Roman" w:cs="Times New Roman"/>
          <w:sz w:val="24"/>
          <w:szCs w:val="24"/>
        </w:rPr>
        <w:t xml:space="preserve">The ‘splitting’ of time </w:t>
      </w:r>
      <w:r w:rsidR="002869B4" w:rsidRPr="00ED6951">
        <w:rPr>
          <w:rFonts w:ascii="Times New Roman" w:hAnsi="Times New Roman" w:cs="Times New Roman"/>
          <w:sz w:val="24"/>
          <w:szCs w:val="24"/>
        </w:rPr>
        <w:t>into three dimensions can be understood best through the question: how does a present moment become a past moment?</w:t>
      </w:r>
      <w:r w:rsidR="003A1EFA" w:rsidRPr="00ED6951">
        <w:rPr>
          <w:rFonts w:ascii="Times New Roman" w:hAnsi="Times New Roman" w:cs="Times New Roman"/>
          <w:sz w:val="24"/>
          <w:szCs w:val="24"/>
        </w:rPr>
        <w:t xml:space="preserve"> This problem </w:t>
      </w:r>
      <w:r w:rsidR="00334800" w:rsidRPr="00ED6951">
        <w:rPr>
          <w:rFonts w:ascii="Times New Roman" w:hAnsi="Times New Roman" w:cs="Times New Roman"/>
          <w:sz w:val="24"/>
          <w:szCs w:val="24"/>
        </w:rPr>
        <w:t>found perhaps its oldest expression in Zeno’s paradoxes</w:t>
      </w:r>
      <w:r w:rsidR="00A63300" w:rsidRPr="00ED6951">
        <w:rPr>
          <w:rFonts w:ascii="Times New Roman" w:hAnsi="Times New Roman" w:cs="Times New Roman"/>
          <w:sz w:val="24"/>
          <w:szCs w:val="24"/>
        </w:rPr>
        <w:t>: given that the present (the Tortoise) has always moved on as soon as we think we have made the past (Achilles) merge with the present</w:t>
      </w:r>
      <w:r w:rsidR="002869B4" w:rsidRPr="00ED6951">
        <w:rPr>
          <w:rFonts w:ascii="Times New Roman" w:hAnsi="Times New Roman" w:cs="Times New Roman"/>
          <w:sz w:val="24"/>
          <w:szCs w:val="24"/>
        </w:rPr>
        <w:t>, how can the past ever catch up with the present</w:t>
      </w:r>
      <w:r w:rsidR="00A63300" w:rsidRPr="00ED6951">
        <w:rPr>
          <w:rFonts w:ascii="Times New Roman" w:hAnsi="Times New Roman" w:cs="Times New Roman"/>
          <w:sz w:val="24"/>
          <w:szCs w:val="24"/>
        </w:rPr>
        <w:t>?</w:t>
      </w:r>
      <w:r w:rsidR="00461611" w:rsidRPr="00ED6951">
        <w:rPr>
          <w:rFonts w:ascii="Times New Roman" w:hAnsi="Times New Roman" w:cs="Times New Roman"/>
          <w:sz w:val="24"/>
          <w:szCs w:val="24"/>
        </w:rPr>
        <w:t xml:space="preserve"> </w:t>
      </w:r>
      <w:r w:rsidR="00334800" w:rsidRPr="00ED6951">
        <w:rPr>
          <w:rFonts w:ascii="Times New Roman" w:hAnsi="Times New Roman" w:cs="Times New Roman"/>
          <w:sz w:val="24"/>
          <w:szCs w:val="24"/>
        </w:rPr>
        <w:t xml:space="preserve">The problem arises </w:t>
      </w:r>
      <w:r w:rsidR="00A63300" w:rsidRPr="00ED6951">
        <w:rPr>
          <w:rFonts w:ascii="Times New Roman" w:hAnsi="Times New Roman" w:cs="Times New Roman"/>
          <w:sz w:val="24"/>
          <w:szCs w:val="24"/>
        </w:rPr>
        <w:t xml:space="preserve">in its modern form, specifically in Bergson and Deleuze, </w:t>
      </w:r>
      <w:r w:rsidR="00334800" w:rsidRPr="00ED6951">
        <w:rPr>
          <w:rFonts w:ascii="Times New Roman" w:hAnsi="Times New Roman" w:cs="Times New Roman"/>
          <w:sz w:val="24"/>
          <w:szCs w:val="24"/>
        </w:rPr>
        <w:t>when we realize that m</w:t>
      </w:r>
      <w:r w:rsidR="00461611" w:rsidRPr="00ED6951">
        <w:rPr>
          <w:rFonts w:ascii="Times New Roman" w:hAnsi="Times New Roman" w:cs="Times New Roman"/>
          <w:sz w:val="24"/>
          <w:szCs w:val="24"/>
        </w:rPr>
        <w:t>emories</w:t>
      </w:r>
      <w:r w:rsidR="00461611" w:rsidRPr="00ED6951">
        <w:rPr>
          <w:rFonts w:ascii="Times New Roman" w:hAnsi="Times New Roman" w:cs="Times New Roman"/>
          <w:i/>
          <w:sz w:val="24"/>
          <w:szCs w:val="24"/>
        </w:rPr>
        <w:t xml:space="preserve"> </w:t>
      </w:r>
      <w:r w:rsidR="00461611" w:rsidRPr="00ED6951">
        <w:rPr>
          <w:rFonts w:ascii="Times New Roman" w:hAnsi="Times New Roman" w:cs="Times New Roman"/>
          <w:sz w:val="24"/>
          <w:szCs w:val="24"/>
        </w:rPr>
        <w:t xml:space="preserve">are constantly being created </w:t>
      </w:r>
      <w:r w:rsidR="00461611" w:rsidRPr="00ED6951">
        <w:rPr>
          <w:rFonts w:ascii="Times New Roman" w:hAnsi="Times New Roman" w:cs="Times New Roman"/>
          <w:i/>
          <w:sz w:val="24"/>
          <w:szCs w:val="24"/>
        </w:rPr>
        <w:t>in the present</w:t>
      </w:r>
      <w:r w:rsidR="00461611" w:rsidRPr="00ED6951">
        <w:rPr>
          <w:rFonts w:ascii="Times New Roman" w:hAnsi="Times New Roman" w:cs="Times New Roman"/>
          <w:sz w:val="24"/>
          <w:szCs w:val="24"/>
        </w:rPr>
        <w:t xml:space="preserve">: </w:t>
      </w:r>
      <w:r w:rsidR="00A63300" w:rsidRPr="00ED6951">
        <w:rPr>
          <w:rFonts w:ascii="Times New Roman" w:hAnsi="Times New Roman" w:cs="Times New Roman"/>
          <w:sz w:val="24"/>
          <w:szCs w:val="24"/>
        </w:rPr>
        <w:t>memories are not</w:t>
      </w:r>
      <w:r w:rsidR="003A1EFA" w:rsidRPr="00ED6951">
        <w:rPr>
          <w:rFonts w:ascii="Times New Roman" w:hAnsi="Times New Roman" w:cs="Times New Roman"/>
          <w:sz w:val="24"/>
          <w:szCs w:val="24"/>
        </w:rPr>
        <w:t xml:space="preserve"> just ready-made for us to access, they have to be </w:t>
      </w:r>
      <w:r w:rsidR="003A1EFA" w:rsidRPr="00ED6951">
        <w:rPr>
          <w:rFonts w:ascii="Times New Roman" w:hAnsi="Times New Roman" w:cs="Times New Roman"/>
          <w:i/>
          <w:sz w:val="24"/>
          <w:szCs w:val="24"/>
        </w:rPr>
        <w:t>produced</w:t>
      </w:r>
      <w:r w:rsidR="00A63300" w:rsidRPr="00ED6951">
        <w:rPr>
          <w:rFonts w:ascii="Times New Roman" w:hAnsi="Times New Roman" w:cs="Times New Roman"/>
          <w:sz w:val="24"/>
          <w:szCs w:val="24"/>
        </w:rPr>
        <w:t xml:space="preserve"> at some point, and</w:t>
      </w:r>
      <w:r w:rsidR="003A1EFA" w:rsidRPr="00ED6951">
        <w:rPr>
          <w:rFonts w:ascii="Times New Roman" w:hAnsi="Times New Roman" w:cs="Times New Roman"/>
          <w:sz w:val="24"/>
          <w:szCs w:val="24"/>
        </w:rPr>
        <w:t xml:space="preserve"> that point always has to be a ‘present’ point. In the present, then, there must be a </w:t>
      </w:r>
      <w:r w:rsidR="00A63300" w:rsidRPr="00ED6951">
        <w:rPr>
          <w:rFonts w:ascii="Times New Roman" w:hAnsi="Times New Roman" w:cs="Times New Roman"/>
          <w:sz w:val="24"/>
          <w:szCs w:val="24"/>
        </w:rPr>
        <w:t xml:space="preserve">split which makes that </w:t>
      </w:r>
      <w:r w:rsidR="003A1EFA" w:rsidRPr="00ED6951">
        <w:rPr>
          <w:rFonts w:ascii="Times New Roman" w:hAnsi="Times New Roman" w:cs="Times New Roman"/>
          <w:sz w:val="24"/>
          <w:szCs w:val="24"/>
        </w:rPr>
        <w:lastRenderedPageBreak/>
        <w:t>present</w:t>
      </w:r>
      <w:r w:rsidR="00461611" w:rsidRPr="00ED6951">
        <w:rPr>
          <w:rFonts w:ascii="Times New Roman" w:hAnsi="Times New Roman" w:cs="Times New Roman"/>
          <w:sz w:val="24"/>
          <w:szCs w:val="24"/>
        </w:rPr>
        <w:t xml:space="preserve"> </w:t>
      </w:r>
      <w:r w:rsidR="003A1EFA" w:rsidRPr="00ED6951">
        <w:rPr>
          <w:rFonts w:ascii="Times New Roman" w:hAnsi="Times New Roman" w:cs="Times New Roman"/>
          <w:sz w:val="24"/>
          <w:szCs w:val="24"/>
        </w:rPr>
        <w:t xml:space="preserve">‘fork’ or split off </w:t>
      </w:r>
      <w:r w:rsidR="00461611" w:rsidRPr="00ED6951">
        <w:rPr>
          <w:rFonts w:ascii="Times New Roman" w:hAnsi="Times New Roman" w:cs="Times New Roman"/>
          <w:sz w:val="24"/>
          <w:szCs w:val="24"/>
        </w:rPr>
        <w:t xml:space="preserve">into </w:t>
      </w:r>
      <w:r w:rsidR="003A1EFA" w:rsidRPr="00ED6951">
        <w:rPr>
          <w:rFonts w:ascii="Times New Roman" w:hAnsi="Times New Roman" w:cs="Times New Roman"/>
          <w:sz w:val="24"/>
          <w:szCs w:val="24"/>
        </w:rPr>
        <w:t xml:space="preserve">the past. </w:t>
      </w:r>
      <w:r w:rsidR="00A63300" w:rsidRPr="00ED6951">
        <w:rPr>
          <w:rFonts w:ascii="Times New Roman" w:hAnsi="Times New Roman" w:cs="Times New Roman"/>
          <w:sz w:val="24"/>
          <w:szCs w:val="24"/>
        </w:rPr>
        <w:t>There must also be a</w:t>
      </w:r>
      <w:r w:rsidR="003A1EFA" w:rsidRPr="00ED6951">
        <w:rPr>
          <w:rFonts w:ascii="Times New Roman" w:hAnsi="Times New Roman" w:cs="Times New Roman"/>
          <w:sz w:val="24"/>
          <w:szCs w:val="24"/>
        </w:rPr>
        <w:t xml:space="preserve">nother ‘fork’ of time </w:t>
      </w:r>
      <w:r w:rsidR="00A63300" w:rsidRPr="00ED6951">
        <w:rPr>
          <w:rFonts w:ascii="Times New Roman" w:hAnsi="Times New Roman" w:cs="Times New Roman"/>
          <w:sz w:val="24"/>
          <w:szCs w:val="24"/>
        </w:rPr>
        <w:t>which makes the future pass into the present</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sz w:val="24"/>
          <w:szCs w:val="24"/>
        </w:rPr>
        <w:t>“Actual and Virtual”</w:t>
      </w:r>
      <w:del w:id="63" w:author="Dawne McCance" w:date="2015-04-24T23:23:00Z">
        <w:r w:rsidR="00162853" w:rsidRPr="00ED6951" w:rsidDel="00591432">
          <w:rPr>
            <w:rFonts w:ascii="Times New Roman" w:hAnsi="Times New Roman" w:cs="Times New Roman"/>
            <w:sz w:val="24"/>
            <w:szCs w:val="24"/>
          </w:rPr>
          <w:delText>,</w:delText>
        </w:r>
      </w:del>
      <w:r w:rsidR="00162853" w:rsidRPr="00ED6951">
        <w:rPr>
          <w:rFonts w:ascii="Times New Roman" w:hAnsi="Times New Roman" w:cs="Times New Roman"/>
          <w:sz w:val="24"/>
          <w:szCs w:val="24"/>
        </w:rPr>
        <w:t xml:space="preserve"> 151</w:t>
      </w:r>
      <w:r w:rsidR="00D16CD1" w:rsidRPr="00ED6951">
        <w:rPr>
          <w:rFonts w:ascii="Times New Roman" w:hAnsi="Times New Roman" w:cs="Times New Roman"/>
          <w:sz w:val="24"/>
          <w:szCs w:val="24"/>
        </w:rPr>
        <w:t>)</w:t>
      </w:r>
      <w:r w:rsidR="00461611" w:rsidRPr="00ED6951">
        <w:rPr>
          <w:rFonts w:ascii="Times New Roman" w:hAnsi="Times New Roman" w:cs="Times New Roman"/>
          <w:sz w:val="24"/>
          <w:szCs w:val="24"/>
        </w:rPr>
        <w:t xml:space="preserve">. </w:t>
      </w:r>
      <w:r w:rsidR="00A63300" w:rsidRPr="00ED6951">
        <w:rPr>
          <w:rFonts w:ascii="Times New Roman" w:hAnsi="Times New Roman" w:cs="Times New Roman"/>
          <w:sz w:val="24"/>
          <w:szCs w:val="24"/>
        </w:rPr>
        <w:t>Deleuze does not think that these forks are like predictable and harmonious joints through which moments pass, in such a way that we could use what is present to programmatically calculate the past and the future.</w:t>
      </w:r>
      <w:r w:rsidR="00CD269A" w:rsidRPr="00ED6951">
        <w:rPr>
          <w:rFonts w:ascii="Times New Roman" w:hAnsi="Times New Roman" w:cs="Times New Roman"/>
          <w:sz w:val="24"/>
          <w:szCs w:val="24"/>
        </w:rPr>
        <w:t xml:space="preserve"> For example, the present does not become past in a consciously rational manner, whereby an experience might be compared explicitly with other experiences in order to form a harmonious and clear system of memories.  </w:t>
      </w:r>
      <w:r w:rsidR="00A63300" w:rsidRPr="00ED6951">
        <w:rPr>
          <w:rFonts w:ascii="Times New Roman" w:hAnsi="Times New Roman" w:cs="Times New Roman"/>
          <w:sz w:val="24"/>
          <w:szCs w:val="24"/>
        </w:rPr>
        <w:t>For Deleuze, t</w:t>
      </w:r>
      <w:r w:rsidR="00621D6B" w:rsidRPr="00ED6951">
        <w:rPr>
          <w:rFonts w:ascii="Times New Roman" w:hAnsi="Times New Roman" w:cs="Times New Roman"/>
          <w:sz w:val="24"/>
          <w:szCs w:val="24"/>
        </w:rPr>
        <w:t xml:space="preserve">he splitting of time </w:t>
      </w:r>
      <w:r w:rsidR="00A63300" w:rsidRPr="00ED6951">
        <w:rPr>
          <w:rFonts w:ascii="Times New Roman" w:hAnsi="Times New Roman" w:cs="Times New Roman"/>
          <w:sz w:val="24"/>
          <w:szCs w:val="24"/>
        </w:rPr>
        <w:t>is</w:t>
      </w:r>
      <w:r w:rsidR="00CD269A" w:rsidRPr="00ED6951">
        <w:rPr>
          <w:rFonts w:ascii="Times New Roman" w:hAnsi="Times New Roman" w:cs="Times New Roman"/>
          <w:sz w:val="24"/>
          <w:szCs w:val="24"/>
        </w:rPr>
        <w:t xml:space="preserve"> not so clear; rather, i</w:t>
      </w:r>
      <w:r w:rsidR="007F7A24" w:rsidRPr="00ED6951">
        <w:rPr>
          <w:rFonts w:ascii="Times New Roman" w:hAnsi="Times New Roman" w:cs="Times New Roman"/>
          <w:sz w:val="24"/>
          <w:szCs w:val="24"/>
        </w:rPr>
        <w:t>t is impo</w:t>
      </w:r>
      <w:r w:rsidR="00CD269A" w:rsidRPr="00ED6951">
        <w:rPr>
          <w:rFonts w:ascii="Times New Roman" w:hAnsi="Times New Roman" w:cs="Times New Roman"/>
          <w:sz w:val="24"/>
          <w:szCs w:val="24"/>
        </w:rPr>
        <w:t>ssible to determine in advance</w:t>
      </w:r>
      <w:r w:rsidR="007F7A24" w:rsidRPr="00ED6951">
        <w:rPr>
          <w:rFonts w:ascii="Times New Roman" w:hAnsi="Times New Roman" w:cs="Times New Roman"/>
          <w:sz w:val="24"/>
          <w:szCs w:val="24"/>
        </w:rPr>
        <w:t xml:space="preserve"> how a memory will be created or which possibilities of the future will transform the present</w:t>
      </w:r>
      <w:r w:rsidR="00CD269A" w:rsidRPr="00ED6951">
        <w:rPr>
          <w:rFonts w:ascii="Times New Roman" w:hAnsi="Times New Roman" w:cs="Times New Roman"/>
          <w:sz w:val="24"/>
          <w:szCs w:val="24"/>
        </w:rPr>
        <w:t>; all we can say is that time will split, not how it will split</w:t>
      </w:r>
      <w:r w:rsidR="00D16CD1" w:rsidRPr="00ED6951">
        <w:rPr>
          <w:rFonts w:ascii="Times New Roman" w:hAnsi="Times New Roman" w:cs="Times New Roman"/>
          <w:sz w:val="24"/>
          <w:szCs w:val="24"/>
        </w:rPr>
        <w:t xml:space="preserve"> (148)</w:t>
      </w:r>
      <w:r w:rsidR="00621D6B" w:rsidRPr="00ED6951">
        <w:rPr>
          <w:rFonts w:ascii="Times New Roman" w:hAnsi="Times New Roman" w:cs="Times New Roman"/>
          <w:sz w:val="24"/>
          <w:szCs w:val="24"/>
        </w:rPr>
        <w:t xml:space="preserve">. </w:t>
      </w:r>
      <w:r w:rsidR="0022758E" w:rsidRPr="00ED6951">
        <w:rPr>
          <w:rFonts w:ascii="Times New Roman" w:hAnsi="Times New Roman" w:cs="Times New Roman"/>
          <w:sz w:val="24"/>
          <w:szCs w:val="24"/>
        </w:rPr>
        <w:t>Of course, we live out our practical, everyday actions in a kind of determinate, clear, fixed world; this is p</w:t>
      </w:r>
      <w:r w:rsidR="00621D6B" w:rsidRPr="00ED6951">
        <w:rPr>
          <w:rFonts w:ascii="Times New Roman" w:hAnsi="Times New Roman" w:cs="Times New Roman"/>
          <w:sz w:val="24"/>
          <w:szCs w:val="24"/>
        </w:rPr>
        <w:t xml:space="preserve">ure </w:t>
      </w:r>
      <w:r w:rsidR="00963B96" w:rsidRPr="00ED6951">
        <w:rPr>
          <w:rFonts w:ascii="Times New Roman" w:hAnsi="Times New Roman" w:cs="Times New Roman"/>
          <w:sz w:val="24"/>
          <w:szCs w:val="24"/>
        </w:rPr>
        <w:t>‘actual</w:t>
      </w:r>
      <w:r w:rsidR="00621D6B" w:rsidRPr="00ED6951">
        <w:rPr>
          <w:rFonts w:ascii="Times New Roman" w:hAnsi="Times New Roman" w:cs="Times New Roman"/>
          <w:sz w:val="24"/>
          <w:szCs w:val="24"/>
        </w:rPr>
        <w:t>ity</w:t>
      </w:r>
      <w:r w:rsidR="00CD269A" w:rsidRPr="00ED6951">
        <w:rPr>
          <w:rFonts w:ascii="Times New Roman" w:hAnsi="Times New Roman" w:cs="Times New Roman"/>
          <w:sz w:val="24"/>
          <w:szCs w:val="24"/>
        </w:rPr>
        <w:t>,</w:t>
      </w:r>
      <w:r w:rsidR="00963B96" w:rsidRPr="00ED6951">
        <w:rPr>
          <w:rFonts w:ascii="Times New Roman" w:hAnsi="Times New Roman" w:cs="Times New Roman"/>
          <w:sz w:val="24"/>
          <w:szCs w:val="24"/>
        </w:rPr>
        <w:t>’</w:t>
      </w:r>
      <w:r w:rsidR="00816E57" w:rsidRPr="00ED6951">
        <w:rPr>
          <w:rFonts w:ascii="Times New Roman" w:hAnsi="Times New Roman" w:cs="Times New Roman"/>
          <w:sz w:val="24"/>
          <w:szCs w:val="24"/>
        </w:rPr>
        <w:t xml:space="preserve"> </w:t>
      </w:r>
      <w:r w:rsidR="0022758E" w:rsidRPr="00ED6951">
        <w:rPr>
          <w:rFonts w:ascii="Times New Roman" w:hAnsi="Times New Roman" w:cs="Times New Roman"/>
          <w:sz w:val="24"/>
          <w:szCs w:val="24"/>
        </w:rPr>
        <w:t>or</w:t>
      </w:r>
      <w:r w:rsidR="00963B96" w:rsidRPr="00ED6951">
        <w:rPr>
          <w:rFonts w:ascii="Times New Roman" w:hAnsi="Times New Roman" w:cs="Times New Roman"/>
          <w:sz w:val="24"/>
          <w:szCs w:val="24"/>
        </w:rPr>
        <w:t xml:space="preserve"> the pure present, </w:t>
      </w:r>
      <w:r w:rsidR="00621D6B" w:rsidRPr="00ED6951">
        <w:rPr>
          <w:rFonts w:ascii="Times New Roman" w:hAnsi="Times New Roman" w:cs="Times New Roman"/>
          <w:sz w:val="24"/>
          <w:szCs w:val="24"/>
        </w:rPr>
        <w:t xml:space="preserve">which is </w:t>
      </w:r>
      <w:r w:rsidR="007F7A24" w:rsidRPr="00ED6951">
        <w:rPr>
          <w:rFonts w:ascii="Times New Roman" w:hAnsi="Times New Roman" w:cs="Times New Roman"/>
          <w:sz w:val="24"/>
          <w:szCs w:val="24"/>
        </w:rPr>
        <w:t xml:space="preserve">completely determinate, stable and predictable. However, this constant, calculable present is </w:t>
      </w:r>
      <w:r w:rsidR="00816E57" w:rsidRPr="00ED6951">
        <w:rPr>
          <w:rFonts w:ascii="Times New Roman" w:hAnsi="Times New Roman" w:cs="Times New Roman"/>
          <w:sz w:val="24"/>
          <w:szCs w:val="24"/>
        </w:rPr>
        <w:t xml:space="preserve">constantly being </w:t>
      </w:r>
      <w:r w:rsidR="007F7A24" w:rsidRPr="00ED6951">
        <w:rPr>
          <w:rFonts w:ascii="Times New Roman" w:hAnsi="Times New Roman" w:cs="Times New Roman"/>
          <w:sz w:val="24"/>
          <w:szCs w:val="24"/>
        </w:rPr>
        <w:t>broken up and then produced once again</w:t>
      </w:r>
      <w:r w:rsidR="0022758E" w:rsidRPr="00ED6951">
        <w:rPr>
          <w:rFonts w:ascii="Times New Roman" w:hAnsi="Times New Roman" w:cs="Times New Roman"/>
          <w:sz w:val="24"/>
          <w:szCs w:val="24"/>
        </w:rPr>
        <w:t xml:space="preserve"> in a new manner</w:t>
      </w:r>
      <w:r w:rsidR="00816E57" w:rsidRPr="00ED6951">
        <w:rPr>
          <w:rFonts w:ascii="Times New Roman" w:hAnsi="Times New Roman" w:cs="Times New Roman"/>
          <w:sz w:val="24"/>
          <w:szCs w:val="24"/>
        </w:rPr>
        <w:t xml:space="preserve"> by</w:t>
      </w:r>
      <w:r w:rsidR="00963B96" w:rsidRPr="00ED6951">
        <w:rPr>
          <w:rFonts w:ascii="Times New Roman" w:hAnsi="Times New Roman" w:cs="Times New Roman"/>
          <w:sz w:val="24"/>
          <w:szCs w:val="24"/>
        </w:rPr>
        <w:t xml:space="preserve"> the </w:t>
      </w:r>
      <w:r w:rsidR="0022758E" w:rsidRPr="00ED6951">
        <w:rPr>
          <w:rFonts w:ascii="Times New Roman" w:hAnsi="Times New Roman" w:cs="Times New Roman"/>
          <w:sz w:val="24"/>
          <w:szCs w:val="24"/>
        </w:rPr>
        <w:t xml:space="preserve">splitting in time. The </w:t>
      </w:r>
      <w:r w:rsidR="00963B96" w:rsidRPr="00ED6951">
        <w:rPr>
          <w:rFonts w:ascii="Times New Roman" w:hAnsi="Times New Roman" w:cs="Times New Roman"/>
          <w:sz w:val="24"/>
          <w:szCs w:val="24"/>
        </w:rPr>
        <w:t>division</w:t>
      </w:r>
      <w:r w:rsidR="0022758E" w:rsidRPr="00ED6951">
        <w:rPr>
          <w:rFonts w:ascii="Times New Roman" w:hAnsi="Times New Roman" w:cs="Times New Roman"/>
          <w:sz w:val="24"/>
          <w:szCs w:val="24"/>
        </w:rPr>
        <w:t xml:space="preserve"> between the indeterminate splitting of time and the determinate actuality of the present </w:t>
      </w:r>
      <w:r w:rsidR="00963B96" w:rsidRPr="00ED6951">
        <w:rPr>
          <w:rFonts w:ascii="Times New Roman" w:hAnsi="Times New Roman" w:cs="Times New Roman"/>
          <w:sz w:val="24"/>
          <w:szCs w:val="24"/>
        </w:rPr>
        <w:t xml:space="preserve">is the </w:t>
      </w:r>
      <w:r w:rsidR="0022758E" w:rsidRPr="00ED6951">
        <w:rPr>
          <w:rFonts w:ascii="Times New Roman" w:hAnsi="Times New Roman" w:cs="Times New Roman"/>
          <w:sz w:val="24"/>
          <w:szCs w:val="24"/>
        </w:rPr>
        <w:t>most fundamental division</w:t>
      </w:r>
      <w:r w:rsidR="00963B96" w:rsidRPr="00ED6951">
        <w:rPr>
          <w:rFonts w:ascii="Times New Roman" w:hAnsi="Times New Roman" w:cs="Times New Roman"/>
          <w:sz w:val="24"/>
          <w:szCs w:val="24"/>
        </w:rPr>
        <w:t xml:space="preserve"> of Deleuze’s entire philosophy.</w:t>
      </w:r>
      <w:r w:rsidR="0022758E" w:rsidRPr="00ED6951">
        <w:rPr>
          <w:rFonts w:ascii="Times New Roman" w:hAnsi="Times New Roman" w:cs="Times New Roman"/>
          <w:sz w:val="24"/>
          <w:szCs w:val="24"/>
        </w:rPr>
        <w:t xml:space="preserve"> </w:t>
      </w:r>
      <w:r w:rsidR="00386B30" w:rsidRPr="00ED6951">
        <w:rPr>
          <w:rFonts w:ascii="Times New Roman" w:hAnsi="Times New Roman" w:cs="Times New Roman"/>
          <w:sz w:val="24"/>
          <w:szCs w:val="24"/>
        </w:rPr>
        <w:t xml:space="preserve">We can </w:t>
      </w:r>
      <w:r w:rsidR="007262F8" w:rsidRPr="00ED6951">
        <w:rPr>
          <w:rFonts w:ascii="Times New Roman" w:hAnsi="Times New Roman" w:cs="Times New Roman"/>
          <w:sz w:val="24"/>
          <w:szCs w:val="24"/>
        </w:rPr>
        <w:t>begin, here, to</w:t>
      </w:r>
      <w:r w:rsidR="00386B30" w:rsidRPr="00ED6951">
        <w:rPr>
          <w:rFonts w:ascii="Times New Roman" w:hAnsi="Times New Roman" w:cs="Times New Roman"/>
          <w:sz w:val="24"/>
          <w:szCs w:val="24"/>
        </w:rPr>
        <w:t xml:space="preserve"> glimpse the reason why passivity might be privileged over activity in Deleuze’s account of life: the ‘splitting’ of time involves a breaking apart of the present, which has a kind of negativity to it, a falling apart, an explosion, as opposed to a smooth </w:t>
      </w:r>
      <w:r w:rsidR="008335A7" w:rsidRPr="00ED6951">
        <w:rPr>
          <w:rFonts w:ascii="Times New Roman" w:hAnsi="Times New Roman" w:cs="Times New Roman"/>
          <w:sz w:val="24"/>
          <w:szCs w:val="24"/>
        </w:rPr>
        <w:t>joint</w:t>
      </w:r>
      <w:r w:rsidR="00386B30" w:rsidRPr="00ED6951">
        <w:rPr>
          <w:rFonts w:ascii="Times New Roman" w:hAnsi="Times New Roman" w:cs="Times New Roman"/>
          <w:sz w:val="24"/>
          <w:szCs w:val="24"/>
        </w:rPr>
        <w:t xml:space="preserve"> which would actively operate upon various moments. </w:t>
      </w:r>
      <w:r w:rsidR="00963B96" w:rsidRPr="00ED6951">
        <w:rPr>
          <w:rFonts w:ascii="Times New Roman" w:hAnsi="Times New Roman" w:cs="Times New Roman"/>
          <w:sz w:val="24"/>
          <w:szCs w:val="24"/>
        </w:rPr>
        <w:t xml:space="preserve">The reason that Life is </w:t>
      </w:r>
      <w:r w:rsidR="00705743" w:rsidRPr="00ED6951">
        <w:rPr>
          <w:rFonts w:ascii="Times New Roman" w:hAnsi="Times New Roman" w:cs="Times New Roman"/>
          <w:sz w:val="24"/>
          <w:szCs w:val="24"/>
        </w:rPr>
        <w:t xml:space="preserve">a key concept for Deleuze </w:t>
      </w:r>
      <w:r w:rsidR="00963B96" w:rsidRPr="00ED6951">
        <w:rPr>
          <w:rFonts w:ascii="Times New Roman" w:hAnsi="Times New Roman" w:cs="Times New Roman"/>
          <w:sz w:val="24"/>
          <w:szCs w:val="24"/>
        </w:rPr>
        <w:t xml:space="preserve">is that what he calls “non-organic Life” is identical with the </w:t>
      </w:r>
      <w:r w:rsidR="00386B30" w:rsidRPr="00ED6951">
        <w:rPr>
          <w:rFonts w:ascii="Times New Roman" w:hAnsi="Times New Roman" w:cs="Times New Roman"/>
          <w:sz w:val="24"/>
          <w:szCs w:val="24"/>
        </w:rPr>
        <w:t>passive</w:t>
      </w:r>
      <w:r w:rsidR="002E30BA" w:rsidRPr="00ED6951">
        <w:rPr>
          <w:rFonts w:ascii="Times New Roman" w:hAnsi="Times New Roman" w:cs="Times New Roman"/>
          <w:sz w:val="24"/>
          <w:szCs w:val="24"/>
        </w:rPr>
        <w:t xml:space="preserve"> </w:t>
      </w:r>
      <w:r w:rsidR="00963B96" w:rsidRPr="00ED6951">
        <w:rPr>
          <w:rFonts w:ascii="Times New Roman" w:hAnsi="Times New Roman" w:cs="Times New Roman"/>
          <w:sz w:val="24"/>
          <w:szCs w:val="24"/>
        </w:rPr>
        <w:t>splitting of time</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Cinema 2</w:t>
      </w:r>
      <w:r w:rsidR="00D16CD1" w:rsidRPr="00ED6951">
        <w:rPr>
          <w:rFonts w:ascii="Times New Roman" w:hAnsi="Times New Roman" w:cs="Times New Roman"/>
          <w:sz w:val="24"/>
          <w:szCs w:val="24"/>
        </w:rPr>
        <w:t xml:space="preserve"> 81, 91)</w:t>
      </w:r>
      <w:r w:rsidR="00B72CC7" w:rsidRPr="00ED6951">
        <w:rPr>
          <w:rFonts w:ascii="Times New Roman" w:hAnsi="Times New Roman" w:cs="Times New Roman"/>
          <w:sz w:val="24"/>
          <w:szCs w:val="24"/>
        </w:rPr>
        <w:t>.</w:t>
      </w:r>
      <w:r w:rsidR="00621D6B" w:rsidRPr="00ED6951">
        <w:rPr>
          <w:rFonts w:ascii="Times New Roman" w:hAnsi="Times New Roman" w:cs="Times New Roman"/>
          <w:sz w:val="24"/>
          <w:szCs w:val="24"/>
        </w:rPr>
        <w:t xml:space="preserve"> </w:t>
      </w:r>
      <w:r w:rsidR="00B72CC7" w:rsidRPr="00ED6951">
        <w:rPr>
          <w:rFonts w:ascii="Times New Roman" w:hAnsi="Times New Roman" w:cs="Times New Roman"/>
          <w:sz w:val="24"/>
          <w:szCs w:val="24"/>
        </w:rPr>
        <w:t xml:space="preserve"> The burning question is then: why use the word life here? This question is answered by </w:t>
      </w:r>
      <w:r w:rsidR="00705743" w:rsidRPr="00ED6951">
        <w:rPr>
          <w:rFonts w:ascii="Times New Roman" w:hAnsi="Times New Roman" w:cs="Times New Roman"/>
          <w:sz w:val="24"/>
          <w:szCs w:val="24"/>
        </w:rPr>
        <w:t>looking at what is, for Deleuze,</w:t>
      </w:r>
      <w:r w:rsidR="00B72CC7" w:rsidRPr="00ED6951">
        <w:rPr>
          <w:rFonts w:ascii="Times New Roman" w:hAnsi="Times New Roman" w:cs="Times New Roman"/>
          <w:sz w:val="24"/>
          <w:szCs w:val="24"/>
        </w:rPr>
        <w:t xml:space="preserve"> the most basic constitution </w:t>
      </w:r>
      <w:r w:rsidR="00705743" w:rsidRPr="00ED6951">
        <w:rPr>
          <w:rFonts w:ascii="Times New Roman" w:hAnsi="Times New Roman" w:cs="Times New Roman"/>
          <w:sz w:val="24"/>
          <w:szCs w:val="24"/>
        </w:rPr>
        <w:t>of all existence: matter</w:t>
      </w:r>
      <w:r w:rsidR="00621D6B" w:rsidRPr="00ED6951">
        <w:rPr>
          <w:rFonts w:ascii="Times New Roman" w:hAnsi="Times New Roman" w:cs="Times New Roman"/>
          <w:sz w:val="24"/>
          <w:szCs w:val="24"/>
        </w:rPr>
        <w:t xml:space="preserve">. </w:t>
      </w:r>
      <w:r w:rsidR="00274BDF" w:rsidRPr="00ED6951">
        <w:rPr>
          <w:rFonts w:ascii="Times New Roman" w:hAnsi="Times New Roman" w:cs="Times New Roman"/>
          <w:sz w:val="24"/>
          <w:szCs w:val="24"/>
        </w:rPr>
        <w:tab/>
      </w:r>
    </w:p>
    <w:p w:rsidR="00BF402E"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lastRenderedPageBreak/>
        <w:tab/>
      </w:r>
      <w:r w:rsidR="00162853" w:rsidRPr="00ED6951">
        <w:rPr>
          <w:rFonts w:ascii="Times New Roman" w:hAnsi="Times New Roman" w:cs="Times New Roman"/>
          <w:sz w:val="24"/>
          <w:szCs w:val="24"/>
        </w:rPr>
        <w:t xml:space="preserve">In </w:t>
      </w:r>
      <w:r w:rsidR="00DB6E33" w:rsidRPr="00ED6951">
        <w:rPr>
          <w:rFonts w:ascii="Times New Roman" w:hAnsi="Times New Roman" w:cs="Times New Roman"/>
          <w:i/>
          <w:sz w:val="24"/>
          <w:szCs w:val="24"/>
        </w:rPr>
        <w:t>My Struggle</w:t>
      </w:r>
      <w:r w:rsidR="00DB6E33" w:rsidRPr="00ED6951">
        <w:rPr>
          <w:rFonts w:ascii="Times New Roman" w:hAnsi="Times New Roman" w:cs="Times New Roman"/>
          <w:sz w:val="24"/>
          <w:szCs w:val="24"/>
        </w:rPr>
        <w:t xml:space="preserve">, Karl </w:t>
      </w:r>
      <w:proofErr w:type="spellStart"/>
      <w:r w:rsidR="00DB6E33" w:rsidRPr="00ED6951">
        <w:rPr>
          <w:rFonts w:ascii="Times New Roman" w:hAnsi="Times New Roman" w:cs="Times New Roman"/>
          <w:sz w:val="24"/>
          <w:szCs w:val="24"/>
        </w:rPr>
        <w:t>Ove</w:t>
      </w:r>
      <w:proofErr w:type="spellEnd"/>
      <w:r w:rsidR="00DB6E33" w:rsidRPr="00ED6951">
        <w:rPr>
          <w:rFonts w:ascii="Times New Roman" w:hAnsi="Times New Roman" w:cs="Times New Roman"/>
          <w:sz w:val="24"/>
          <w:szCs w:val="24"/>
        </w:rPr>
        <w:t xml:space="preserve"> </w:t>
      </w:r>
      <w:proofErr w:type="spellStart"/>
      <w:r w:rsidR="00DB6E33" w:rsidRPr="00ED6951">
        <w:rPr>
          <w:rFonts w:ascii="Times New Roman" w:hAnsi="Times New Roman" w:cs="Times New Roman"/>
          <w:sz w:val="24"/>
          <w:szCs w:val="24"/>
        </w:rPr>
        <w:t>Knausgaard</w:t>
      </w:r>
      <w:proofErr w:type="spellEnd"/>
      <w:r w:rsidR="00DB6E33" w:rsidRPr="00ED6951">
        <w:rPr>
          <w:rFonts w:ascii="Times New Roman" w:hAnsi="Times New Roman" w:cs="Times New Roman"/>
          <w:sz w:val="24"/>
          <w:szCs w:val="24"/>
        </w:rPr>
        <w:t xml:space="preserve"> writes of leaving the repetitive </w:t>
      </w:r>
      <w:proofErr w:type="spellStart"/>
      <w:r w:rsidR="00DB6E33" w:rsidRPr="00ED6951">
        <w:rPr>
          <w:rFonts w:ascii="Times New Roman" w:hAnsi="Times New Roman" w:cs="Times New Roman"/>
          <w:sz w:val="24"/>
          <w:szCs w:val="24"/>
        </w:rPr>
        <w:t>unchangingness</w:t>
      </w:r>
      <w:proofErr w:type="spellEnd"/>
      <w:r w:rsidR="00DB6E33" w:rsidRPr="00ED6951">
        <w:rPr>
          <w:rFonts w:ascii="Times New Roman" w:hAnsi="Times New Roman" w:cs="Times New Roman"/>
          <w:sz w:val="24"/>
          <w:szCs w:val="24"/>
        </w:rPr>
        <w:t xml:space="preserve"> of his bourgeois family life: “all of a sudden I am beset by every conceivable thought about what was said, what was seen, what was thought, hurled, as it were into that uncontrollable, unproductive, often degrading, and ultimately destructive space where I lived for so many years”</w:t>
      </w:r>
      <w:r w:rsidR="00D16CD1" w:rsidRPr="00ED6951">
        <w:rPr>
          <w:rFonts w:ascii="Times New Roman" w:hAnsi="Times New Roman" w:cs="Times New Roman"/>
          <w:sz w:val="24"/>
          <w:szCs w:val="24"/>
        </w:rPr>
        <w:t xml:space="preserve"> (30)</w:t>
      </w:r>
      <w:r w:rsidR="00162853" w:rsidRPr="00ED6951">
        <w:rPr>
          <w:rFonts w:ascii="Times New Roman" w:hAnsi="Times New Roman" w:cs="Times New Roman"/>
          <w:sz w:val="24"/>
          <w:szCs w:val="24"/>
        </w:rPr>
        <w:t>.</w:t>
      </w:r>
      <w:r w:rsidR="00B81B0C" w:rsidRPr="00ED6951">
        <w:rPr>
          <w:rFonts w:ascii="Times New Roman" w:hAnsi="Times New Roman" w:cs="Times New Roman"/>
          <w:sz w:val="24"/>
          <w:szCs w:val="24"/>
        </w:rPr>
        <w:t xml:space="preserve"> </w:t>
      </w:r>
      <w:r w:rsidR="00DB6E33" w:rsidRPr="00ED6951">
        <w:rPr>
          <w:rFonts w:ascii="Times New Roman" w:hAnsi="Times New Roman" w:cs="Times New Roman"/>
          <w:sz w:val="24"/>
          <w:szCs w:val="24"/>
        </w:rPr>
        <w:t xml:space="preserve">This chaotic besiegement by all possible thoughts in one moment of life is the human manifestation of Deleuze’s conception of materiality. </w:t>
      </w:r>
      <w:r w:rsidR="00621D6B" w:rsidRPr="00ED6951">
        <w:rPr>
          <w:rFonts w:ascii="Times New Roman" w:hAnsi="Times New Roman" w:cs="Times New Roman"/>
          <w:sz w:val="24"/>
          <w:szCs w:val="24"/>
        </w:rPr>
        <w:t>M</w:t>
      </w:r>
      <w:r w:rsidR="00D41EE5" w:rsidRPr="00ED6951">
        <w:rPr>
          <w:rFonts w:ascii="Times New Roman" w:hAnsi="Times New Roman" w:cs="Times New Roman"/>
          <w:sz w:val="24"/>
          <w:szCs w:val="24"/>
        </w:rPr>
        <w:t>atter is comprised of instantaneous actions, acting and reacting instantly upon one another, without a gap, without hesitation or delay</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Difference and Repetition</w:t>
      </w:r>
      <w:r w:rsidR="00D16CD1" w:rsidRPr="00ED6951">
        <w:rPr>
          <w:rFonts w:ascii="Times New Roman" w:hAnsi="Times New Roman" w:cs="Times New Roman"/>
          <w:sz w:val="24"/>
          <w:szCs w:val="24"/>
        </w:rPr>
        <w:t>, 74)</w:t>
      </w:r>
      <w:r w:rsidR="00D41EE5" w:rsidRPr="00ED6951">
        <w:rPr>
          <w:rFonts w:ascii="Times New Roman" w:hAnsi="Times New Roman" w:cs="Times New Roman"/>
          <w:sz w:val="24"/>
          <w:szCs w:val="24"/>
        </w:rPr>
        <w:t xml:space="preserve">. </w:t>
      </w:r>
      <w:r w:rsidR="00705743" w:rsidRPr="00ED6951">
        <w:rPr>
          <w:rFonts w:ascii="Times New Roman" w:hAnsi="Times New Roman" w:cs="Times New Roman"/>
          <w:sz w:val="24"/>
          <w:szCs w:val="24"/>
        </w:rPr>
        <w:t>The lack of hesitation reveals a connection between matter and the pure presence or actuality outlined above, in which everything was calculable and predictable. This link between matter and time is important, because it means that Deleuze does not have a notion of m</w:t>
      </w:r>
      <w:r w:rsidR="00D41EE5" w:rsidRPr="00ED6951">
        <w:rPr>
          <w:rFonts w:ascii="Times New Roman" w:hAnsi="Times New Roman" w:cs="Times New Roman"/>
          <w:sz w:val="24"/>
          <w:szCs w:val="24"/>
        </w:rPr>
        <w:t>atter</w:t>
      </w:r>
      <w:r w:rsidR="00705743" w:rsidRPr="00ED6951">
        <w:rPr>
          <w:rFonts w:ascii="Times New Roman" w:hAnsi="Times New Roman" w:cs="Times New Roman"/>
          <w:sz w:val="24"/>
          <w:szCs w:val="24"/>
        </w:rPr>
        <w:t xml:space="preserve"> which</w:t>
      </w:r>
      <w:r w:rsidR="00D41EE5" w:rsidRPr="00ED6951">
        <w:rPr>
          <w:rFonts w:ascii="Times New Roman" w:hAnsi="Times New Roman" w:cs="Times New Roman"/>
          <w:sz w:val="24"/>
          <w:szCs w:val="24"/>
        </w:rPr>
        <w:t xml:space="preserve"> is</w:t>
      </w:r>
      <w:r w:rsidR="00705743" w:rsidRPr="00ED6951">
        <w:rPr>
          <w:rFonts w:ascii="Times New Roman" w:hAnsi="Times New Roman" w:cs="Times New Roman"/>
          <w:sz w:val="24"/>
          <w:szCs w:val="24"/>
        </w:rPr>
        <w:t xml:space="preserve"> primarily spatial, </w:t>
      </w:r>
      <w:r w:rsidR="00D41EE5" w:rsidRPr="00ED6951">
        <w:rPr>
          <w:rFonts w:ascii="Times New Roman" w:hAnsi="Times New Roman" w:cs="Times New Roman"/>
          <w:sz w:val="24"/>
          <w:szCs w:val="24"/>
        </w:rPr>
        <w:t>perceptible or sensible,</w:t>
      </w:r>
      <w:r w:rsidR="002869B4" w:rsidRPr="00ED6951">
        <w:rPr>
          <w:rFonts w:ascii="Times New Roman" w:hAnsi="Times New Roman" w:cs="Times New Roman"/>
          <w:sz w:val="24"/>
          <w:szCs w:val="24"/>
        </w:rPr>
        <w:t xml:space="preserve"> but, rather, one </w:t>
      </w:r>
      <w:r w:rsidR="00705743" w:rsidRPr="00ED6951">
        <w:rPr>
          <w:rFonts w:ascii="Times New Roman" w:hAnsi="Times New Roman" w:cs="Times New Roman"/>
          <w:sz w:val="24"/>
          <w:szCs w:val="24"/>
        </w:rPr>
        <w:t>which</w:t>
      </w:r>
      <w:r w:rsidR="00D41EE5" w:rsidRPr="00ED6951">
        <w:rPr>
          <w:rFonts w:ascii="Times New Roman" w:hAnsi="Times New Roman" w:cs="Times New Roman"/>
          <w:sz w:val="24"/>
          <w:szCs w:val="24"/>
        </w:rPr>
        <w:t xml:space="preserve"> is </w:t>
      </w:r>
      <w:r w:rsidR="00D41EE5" w:rsidRPr="00ED6951">
        <w:rPr>
          <w:rFonts w:ascii="Times New Roman" w:hAnsi="Times New Roman" w:cs="Times New Roman"/>
          <w:i/>
          <w:sz w:val="24"/>
          <w:szCs w:val="24"/>
        </w:rPr>
        <w:t>temporal</w:t>
      </w:r>
      <w:r w:rsidR="00705743" w:rsidRPr="00ED6951">
        <w:rPr>
          <w:rFonts w:ascii="Times New Roman" w:hAnsi="Times New Roman" w:cs="Times New Roman"/>
          <w:sz w:val="24"/>
          <w:szCs w:val="24"/>
        </w:rPr>
        <w:t xml:space="preserve">. The basic constitution of existence is a multiplicity of </w:t>
      </w:r>
      <w:r w:rsidR="00E33C9B" w:rsidRPr="00ED6951">
        <w:rPr>
          <w:rFonts w:ascii="Times New Roman" w:hAnsi="Times New Roman" w:cs="Times New Roman"/>
          <w:sz w:val="24"/>
          <w:szCs w:val="24"/>
        </w:rPr>
        <w:t>actions and reactions</w:t>
      </w:r>
      <w:r w:rsidR="00705743" w:rsidRPr="00ED6951">
        <w:rPr>
          <w:rFonts w:ascii="Times New Roman" w:hAnsi="Times New Roman" w:cs="Times New Roman"/>
          <w:sz w:val="24"/>
          <w:szCs w:val="24"/>
        </w:rPr>
        <w:t xml:space="preserve">, </w:t>
      </w:r>
      <w:r w:rsidR="00E33C9B" w:rsidRPr="00ED6951">
        <w:rPr>
          <w:rFonts w:ascii="Times New Roman" w:hAnsi="Times New Roman" w:cs="Times New Roman"/>
          <w:sz w:val="24"/>
          <w:szCs w:val="24"/>
        </w:rPr>
        <w:t xml:space="preserve">and these </w:t>
      </w:r>
      <w:r w:rsidR="00705743" w:rsidRPr="00ED6951">
        <w:rPr>
          <w:rFonts w:ascii="Times New Roman" w:hAnsi="Times New Roman" w:cs="Times New Roman"/>
          <w:sz w:val="24"/>
          <w:szCs w:val="24"/>
        </w:rPr>
        <w:t>are not spatial but temporal.</w:t>
      </w:r>
      <w:r w:rsidR="00D41EE5" w:rsidRPr="00ED6951">
        <w:rPr>
          <w:rFonts w:ascii="Times New Roman" w:hAnsi="Times New Roman" w:cs="Times New Roman"/>
          <w:sz w:val="24"/>
          <w:szCs w:val="24"/>
        </w:rPr>
        <w:t xml:space="preserve"> </w:t>
      </w:r>
      <w:r w:rsidR="00705743" w:rsidRPr="00ED6951">
        <w:rPr>
          <w:rFonts w:ascii="Times New Roman" w:hAnsi="Times New Roman" w:cs="Times New Roman"/>
          <w:sz w:val="24"/>
          <w:szCs w:val="24"/>
        </w:rPr>
        <w:t xml:space="preserve">Matter consists in </w:t>
      </w:r>
      <w:r w:rsidR="00705743" w:rsidRPr="00ED6951">
        <w:rPr>
          <w:rFonts w:ascii="Times New Roman" w:hAnsi="Times New Roman" w:cs="Times New Roman"/>
          <w:i/>
          <w:sz w:val="24"/>
          <w:szCs w:val="24"/>
        </w:rPr>
        <w:t>instants</w:t>
      </w:r>
      <w:r w:rsidR="00705743" w:rsidRPr="00ED6951">
        <w:rPr>
          <w:rFonts w:ascii="Times New Roman" w:hAnsi="Times New Roman" w:cs="Times New Roman"/>
          <w:sz w:val="24"/>
          <w:szCs w:val="24"/>
        </w:rPr>
        <w:t xml:space="preserve"> in which </w:t>
      </w:r>
      <w:r w:rsidR="00E33C9B" w:rsidRPr="00ED6951">
        <w:rPr>
          <w:rFonts w:ascii="Times New Roman" w:hAnsi="Times New Roman" w:cs="Times New Roman"/>
          <w:sz w:val="24"/>
          <w:szCs w:val="24"/>
        </w:rPr>
        <w:t>action</w:t>
      </w:r>
      <w:r w:rsidR="002E1D50" w:rsidRPr="00ED6951">
        <w:rPr>
          <w:rFonts w:ascii="Times New Roman" w:hAnsi="Times New Roman" w:cs="Times New Roman"/>
          <w:sz w:val="24"/>
          <w:szCs w:val="24"/>
        </w:rPr>
        <w:t>s occur</w:t>
      </w:r>
      <w:r w:rsidR="00705743" w:rsidRPr="00ED6951">
        <w:rPr>
          <w:rFonts w:ascii="Times New Roman" w:hAnsi="Times New Roman" w:cs="Times New Roman"/>
          <w:sz w:val="24"/>
          <w:szCs w:val="24"/>
        </w:rPr>
        <w:t xml:space="preserve">. </w:t>
      </w:r>
      <w:r w:rsidR="002E1D50" w:rsidRPr="00ED6951">
        <w:rPr>
          <w:rFonts w:ascii="Times New Roman" w:hAnsi="Times New Roman" w:cs="Times New Roman"/>
          <w:sz w:val="24"/>
          <w:szCs w:val="24"/>
        </w:rPr>
        <w:t>We might now ask: h</w:t>
      </w:r>
      <w:r w:rsidR="00E33C9B" w:rsidRPr="00ED6951">
        <w:rPr>
          <w:rFonts w:ascii="Times New Roman" w:hAnsi="Times New Roman" w:cs="Times New Roman"/>
          <w:sz w:val="24"/>
          <w:szCs w:val="24"/>
        </w:rPr>
        <w:t xml:space="preserve">ow is possible for </w:t>
      </w:r>
      <w:r w:rsidR="009F7582" w:rsidRPr="00ED6951">
        <w:rPr>
          <w:rFonts w:ascii="Times New Roman" w:hAnsi="Times New Roman" w:cs="Times New Roman"/>
          <w:sz w:val="24"/>
          <w:szCs w:val="24"/>
        </w:rPr>
        <w:t>an action</w:t>
      </w:r>
      <w:r w:rsidR="00E33C9B" w:rsidRPr="00ED6951">
        <w:rPr>
          <w:rFonts w:ascii="Times New Roman" w:hAnsi="Times New Roman" w:cs="Times New Roman"/>
          <w:sz w:val="24"/>
          <w:szCs w:val="24"/>
        </w:rPr>
        <w:t xml:space="preserve"> to happen without it being essentially spatial? </w:t>
      </w:r>
      <w:r w:rsidR="002E1D50" w:rsidRPr="00ED6951">
        <w:rPr>
          <w:rFonts w:ascii="Times New Roman" w:hAnsi="Times New Roman" w:cs="Times New Roman"/>
          <w:sz w:val="24"/>
          <w:szCs w:val="24"/>
        </w:rPr>
        <w:t>I</w:t>
      </w:r>
      <w:r w:rsidR="00D41EE5" w:rsidRPr="00ED6951">
        <w:rPr>
          <w:rFonts w:ascii="Times New Roman" w:hAnsi="Times New Roman" w:cs="Times New Roman"/>
          <w:sz w:val="24"/>
          <w:szCs w:val="24"/>
        </w:rPr>
        <w:t xml:space="preserve">n the </w:t>
      </w:r>
      <w:r w:rsidR="00D41EE5" w:rsidRPr="00ED6951">
        <w:rPr>
          <w:rFonts w:ascii="Times New Roman" w:hAnsi="Times New Roman" w:cs="Times New Roman"/>
          <w:i/>
          <w:sz w:val="24"/>
          <w:szCs w:val="24"/>
        </w:rPr>
        <w:t>Cinema</w:t>
      </w:r>
      <w:r w:rsidR="00D41EE5" w:rsidRPr="00ED6951">
        <w:rPr>
          <w:rFonts w:ascii="Times New Roman" w:hAnsi="Times New Roman" w:cs="Times New Roman"/>
          <w:sz w:val="24"/>
          <w:szCs w:val="24"/>
        </w:rPr>
        <w:t xml:space="preserve"> books </w:t>
      </w:r>
      <w:r w:rsidR="002E1D50" w:rsidRPr="00ED6951">
        <w:rPr>
          <w:rFonts w:ascii="Times New Roman" w:hAnsi="Times New Roman" w:cs="Times New Roman"/>
          <w:sz w:val="24"/>
          <w:szCs w:val="24"/>
        </w:rPr>
        <w:t>Deleuze</w:t>
      </w:r>
      <w:r w:rsidR="00D41EE5" w:rsidRPr="00ED6951">
        <w:rPr>
          <w:rFonts w:ascii="Times New Roman" w:hAnsi="Times New Roman" w:cs="Times New Roman"/>
          <w:sz w:val="24"/>
          <w:szCs w:val="24"/>
        </w:rPr>
        <w:t xml:space="preserve"> tells us that these</w:t>
      </w:r>
      <w:r w:rsidR="009F7582" w:rsidRPr="00ED6951">
        <w:rPr>
          <w:rFonts w:ascii="Times New Roman" w:hAnsi="Times New Roman" w:cs="Times New Roman"/>
          <w:sz w:val="24"/>
          <w:szCs w:val="24"/>
        </w:rPr>
        <w:t xml:space="preserve"> ‘actions’ are conscious</w:t>
      </w:r>
      <w:r w:rsidR="00816E57" w:rsidRPr="00ED6951">
        <w:rPr>
          <w:rFonts w:ascii="Times New Roman" w:hAnsi="Times New Roman" w:cs="Times New Roman"/>
          <w:sz w:val="24"/>
          <w:szCs w:val="24"/>
        </w:rPr>
        <w:t>:</w:t>
      </w:r>
      <w:r w:rsidR="00D41EE5" w:rsidRPr="00ED6951">
        <w:rPr>
          <w:rFonts w:ascii="Times New Roman" w:hAnsi="Times New Roman" w:cs="Times New Roman"/>
          <w:sz w:val="24"/>
          <w:szCs w:val="24"/>
        </w:rPr>
        <w:t xml:space="preserve"> “all consciousness is something, it is indistinguishable from the thing”</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Cinema 1</w:t>
      </w:r>
      <w:r w:rsidR="00D16CD1" w:rsidRPr="00ED6951">
        <w:rPr>
          <w:rFonts w:ascii="Times New Roman" w:hAnsi="Times New Roman" w:cs="Times New Roman"/>
          <w:sz w:val="24"/>
          <w:szCs w:val="24"/>
        </w:rPr>
        <w:t xml:space="preserve"> 61)</w:t>
      </w:r>
      <w:r w:rsidR="00D41EE5" w:rsidRPr="00ED6951">
        <w:rPr>
          <w:rFonts w:ascii="Times New Roman" w:hAnsi="Times New Roman" w:cs="Times New Roman"/>
          <w:sz w:val="24"/>
          <w:szCs w:val="24"/>
        </w:rPr>
        <w:t xml:space="preserve">. </w:t>
      </w:r>
      <w:r w:rsidR="009F7582" w:rsidRPr="00ED6951">
        <w:rPr>
          <w:rFonts w:ascii="Times New Roman" w:hAnsi="Times New Roman" w:cs="Times New Roman"/>
          <w:sz w:val="24"/>
          <w:szCs w:val="24"/>
        </w:rPr>
        <w:t>To make sense of this apparently strange identification, we can add that c</w:t>
      </w:r>
      <w:r w:rsidR="00D41EE5" w:rsidRPr="00ED6951">
        <w:rPr>
          <w:rFonts w:ascii="Times New Roman" w:hAnsi="Times New Roman" w:cs="Times New Roman"/>
          <w:sz w:val="24"/>
          <w:szCs w:val="24"/>
        </w:rPr>
        <w:t xml:space="preserve">onsciousness is ultimately </w:t>
      </w:r>
      <w:r w:rsidR="00D41EE5" w:rsidRPr="00ED6951">
        <w:rPr>
          <w:rFonts w:ascii="Times New Roman" w:hAnsi="Times New Roman" w:cs="Times New Roman"/>
          <w:i/>
          <w:sz w:val="24"/>
          <w:szCs w:val="24"/>
        </w:rPr>
        <w:t>appearance</w:t>
      </w:r>
      <w:r w:rsidR="009F7582" w:rsidRPr="00ED6951">
        <w:rPr>
          <w:rFonts w:ascii="Times New Roman" w:hAnsi="Times New Roman" w:cs="Times New Roman"/>
          <w:sz w:val="24"/>
          <w:szCs w:val="24"/>
        </w:rPr>
        <w:t xml:space="preserve">. Matter is therefore </w:t>
      </w:r>
      <w:r w:rsidR="002869B4" w:rsidRPr="00ED6951">
        <w:rPr>
          <w:rFonts w:ascii="Times New Roman" w:hAnsi="Times New Roman" w:cs="Times New Roman"/>
          <w:sz w:val="24"/>
          <w:szCs w:val="24"/>
        </w:rPr>
        <w:t xml:space="preserve">all </w:t>
      </w:r>
      <w:r w:rsidR="009F7582" w:rsidRPr="00ED6951">
        <w:rPr>
          <w:rFonts w:ascii="Times New Roman" w:hAnsi="Times New Roman" w:cs="Times New Roman"/>
          <w:sz w:val="24"/>
          <w:szCs w:val="24"/>
        </w:rPr>
        <w:t>appearance</w:t>
      </w:r>
      <w:r w:rsidR="002869B4" w:rsidRPr="00ED6951">
        <w:rPr>
          <w:rFonts w:ascii="Times New Roman" w:hAnsi="Times New Roman" w:cs="Times New Roman"/>
          <w:sz w:val="24"/>
          <w:szCs w:val="24"/>
        </w:rPr>
        <w:t>s</w:t>
      </w:r>
      <w:r w:rsidR="009F7582" w:rsidRPr="00ED6951">
        <w:rPr>
          <w:rFonts w:ascii="Times New Roman" w:hAnsi="Times New Roman" w:cs="Times New Roman"/>
          <w:sz w:val="24"/>
          <w:szCs w:val="24"/>
        </w:rPr>
        <w:t xml:space="preserve"> in which actions occur, as opposed to being an elementary set of spatial things which are calculable by mathematical formulas</w:t>
      </w:r>
      <w:r w:rsidR="00D41EE5" w:rsidRPr="00ED6951">
        <w:rPr>
          <w:rFonts w:ascii="Times New Roman" w:hAnsi="Times New Roman" w:cs="Times New Roman"/>
          <w:sz w:val="24"/>
          <w:szCs w:val="24"/>
        </w:rPr>
        <w:t xml:space="preserve">. </w:t>
      </w:r>
      <w:r w:rsidR="009F7582" w:rsidRPr="00ED6951">
        <w:rPr>
          <w:rFonts w:ascii="Times New Roman" w:hAnsi="Times New Roman" w:cs="Times New Roman"/>
          <w:sz w:val="24"/>
          <w:szCs w:val="24"/>
        </w:rPr>
        <w:t>Deleuze</w:t>
      </w:r>
      <w:r w:rsidR="00D41EE5" w:rsidRPr="00ED6951">
        <w:rPr>
          <w:rFonts w:ascii="Times New Roman" w:hAnsi="Times New Roman" w:cs="Times New Roman"/>
          <w:sz w:val="24"/>
          <w:szCs w:val="24"/>
        </w:rPr>
        <w:t xml:space="preserve"> sees the overcoming of the appearance/thing duality as Husserl’s key insight.</w:t>
      </w:r>
      <w:r w:rsidR="00BF402E" w:rsidRPr="00ED6951">
        <w:rPr>
          <w:rFonts w:ascii="Times New Roman" w:hAnsi="Times New Roman" w:cs="Times New Roman"/>
          <w:sz w:val="24"/>
          <w:szCs w:val="24"/>
        </w:rPr>
        <w:t xml:space="preserve"> </w:t>
      </w:r>
      <w:r w:rsidR="00D41EE5" w:rsidRPr="00ED6951">
        <w:rPr>
          <w:rFonts w:ascii="Times New Roman" w:hAnsi="Times New Roman" w:cs="Times New Roman"/>
          <w:sz w:val="24"/>
          <w:szCs w:val="24"/>
        </w:rPr>
        <w:t xml:space="preserve">And yet, with Bergson, Deleuze goes beyond Husserl to suggest that matter, as consciousness, is never “revealed” to anyone, except for other figures of </w:t>
      </w:r>
      <w:r w:rsidR="00E33C9B" w:rsidRPr="00ED6951">
        <w:rPr>
          <w:rFonts w:ascii="Times New Roman" w:hAnsi="Times New Roman" w:cs="Times New Roman"/>
          <w:sz w:val="24"/>
          <w:szCs w:val="24"/>
        </w:rPr>
        <w:t>consciousness</w:t>
      </w:r>
      <w:r w:rsidR="00D41EE5" w:rsidRPr="00ED6951">
        <w:rPr>
          <w:rFonts w:ascii="Times New Roman" w:hAnsi="Times New Roman" w:cs="Times New Roman"/>
          <w:sz w:val="24"/>
          <w:szCs w:val="24"/>
        </w:rPr>
        <w:t>: there is no central, ultimate subject</w:t>
      </w:r>
      <w:r w:rsidR="009F7582" w:rsidRPr="00ED6951">
        <w:rPr>
          <w:rFonts w:ascii="Times New Roman" w:hAnsi="Times New Roman" w:cs="Times New Roman"/>
          <w:sz w:val="24"/>
          <w:szCs w:val="24"/>
        </w:rPr>
        <w:t xml:space="preserve"> which gives meaning to appearances</w:t>
      </w:r>
      <w:r w:rsidR="00D16CD1" w:rsidRPr="00ED6951">
        <w:rPr>
          <w:rFonts w:ascii="Times New Roman" w:hAnsi="Times New Roman" w:cs="Times New Roman"/>
          <w:sz w:val="24"/>
          <w:szCs w:val="24"/>
        </w:rPr>
        <w:t xml:space="preserve"> (60)</w:t>
      </w:r>
      <w:r w:rsidR="00D41EE5" w:rsidRPr="00ED6951">
        <w:rPr>
          <w:rFonts w:ascii="Times New Roman" w:hAnsi="Times New Roman" w:cs="Times New Roman"/>
          <w:sz w:val="24"/>
          <w:szCs w:val="24"/>
        </w:rPr>
        <w:t>.</w:t>
      </w:r>
      <w:r w:rsidR="00BF402E" w:rsidRPr="00ED6951">
        <w:rPr>
          <w:rFonts w:ascii="Times New Roman" w:hAnsi="Times New Roman" w:cs="Times New Roman"/>
          <w:sz w:val="24"/>
          <w:szCs w:val="24"/>
        </w:rPr>
        <w:t xml:space="preserve"> </w:t>
      </w:r>
      <w:r w:rsidR="00D41EE5" w:rsidRPr="00ED6951">
        <w:rPr>
          <w:rFonts w:ascii="Times New Roman" w:hAnsi="Times New Roman" w:cs="Times New Roman"/>
          <w:sz w:val="24"/>
          <w:szCs w:val="24"/>
        </w:rPr>
        <w:t xml:space="preserve">As such, matter, or </w:t>
      </w:r>
      <w:r w:rsidR="009F7582" w:rsidRPr="00ED6951">
        <w:rPr>
          <w:rFonts w:ascii="Times New Roman" w:hAnsi="Times New Roman" w:cs="Times New Roman"/>
          <w:sz w:val="24"/>
          <w:szCs w:val="24"/>
        </w:rPr>
        <w:t>appearance</w:t>
      </w:r>
      <w:r w:rsidR="00D41EE5" w:rsidRPr="00ED6951">
        <w:rPr>
          <w:rFonts w:ascii="Times New Roman" w:hAnsi="Times New Roman" w:cs="Times New Roman"/>
          <w:sz w:val="24"/>
          <w:szCs w:val="24"/>
        </w:rPr>
        <w:t xml:space="preserve">, is “diffused everywhere and yet does not </w:t>
      </w:r>
      <w:r w:rsidR="00D41EE5" w:rsidRPr="00ED6951">
        <w:rPr>
          <w:rFonts w:ascii="Times New Roman" w:hAnsi="Times New Roman" w:cs="Times New Roman"/>
          <w:sz w:val="24"/>
          <w:szCs w:val="24"/>
        </w:rPr>
        <w:lastRenderedPageBreak/>
        <w:t>reveal its source”</w:t>
      </w:r>
      <w:r w:rsidR="00BF402E" w:rsidRPr="00ED6951">
        <w:rPr>
          <w:rFonts w:ascii="Times New Roman" w:hAnsi="Times New Roman" w:cs="Times New Roman"/>
          <w:sz w:val="24"/>
          <w:szCs w:val="24"/>
        </w:rPr>
        <w:t xml:space="preserve">. </w:t>
      </w:r>
      <w:r w:rsidR="00E33C9B" w:rsidRPr="00ED6951">
        <w:rPr>
          <w:rFonts w:ascii="Times New Roman" w:hAnsi="Times New Roman" w:cs="Times New Roman"/>
          <w:sz w:val="24"/>
          <w:szCs w:val="24"/>
        </w:rPr>
        <w:t>All we can say is that a field of instantaneous actions and reactions</w:t>
      </w:r>
      <w:r w:rsidR="009F7582" w:rsidRPr="00ED6951">
        <w:rPr>
          <w:rFonts w:ascii="Times New Roman" w:hAnsi="Times New Roman" w:cs="Times New Roman"/>
          <w:sz w:val="24"/>
          <w:szCs w:val="24"/>
        </w:rPr>
        <w:t xml:space="preserve"> appears</w:t>
      </w:r>
      <w:r w:rsidR="00E33C9B" w:rsidRPr="00ED6951">
        <w:rPr>
          <w:rFonts w:ascii="Times New Roman" w:hAnsi="Times New Roman" w:cs="Times New Roman"/>
          <w:sz w:val="24"/>
          <w:szCs w:val="24"/>
        </w:rPr>
        <w:t xml:space="preserve"> in a </w:t>
      </w:r>
      <w:r w:rsidR="00D41EE5" w:rsidRPr="00ED6951">
        <w:rPr>
          <w:rFonts w:ascii="Times New Roman" w:hAnsi="Times New Roman" w:cs="Times New Roman"/>
          <w:sz w:val="24"/>
          <w:szCs w:val="24"/>
        </w:rPr>
        <w:t>“movement” which is propagated “without resistance and without loss”</w:t>
      </w:r>
      <w:r w:rsidR="00D16CD1" w:rsidRPr="00ED6951">
        <w:rPr>
          <w:rFonts w:ascii="Times New Roman" w:hAnsi="Times New Roman" w:cs="Times New Roman"/>
          <w:sz w:val="24"/>
          <w:szCs w:val="24"/>
        </w:rPr>
        <w:t xml:space="preserve"> (60)</w:t>
      </w:r>
      <w:r w:rsidR="00D41EE5" w:rsidRPr="00ED6951">
        <w:rPr>
          <w:rFonts w:ascii="Times New Roman" w:hAnsi="Times New Roman" w:cs="Times New Roman"/>
          <w:sz w:val="24"/>
          <w:szCs w:val="24"/>
        </w:rPr>
        <w:t xml:space="preserve">. </w:t>
      </w:r>
      <w:r w:rsidR="009F7582" w:rsidRPr="00ED6951">
        <w:rPr>
          <w:rFonts w:ascii="Times New Roman" w:hAnsi="Times New Roman" w:cs="Times New Roman"/>
          <w:sz w:val="24"/>
          <w:szCs w:val="24"/>
        </w:rPr>
        <w:t>Matter or appearances</w:t>
      </w:r>
      <w:r w:rsidR="00886A8A" w:rsidRPr="00ED6951">
        <w:rPr>
          <w:rFonts w:ascii="Times New Roman" w:hAnsi="Times New Roman" w:cs="Times New Roman"/>
          <w:sz w:val="24"/>
          <w:szCs w:val="24"/>
        </w:rPr>
        <w:t xml:space="preserve"> act and react </w:t>
      </w:r>
      <w:r w:rsidR="00886A8A" w:rsidRPr="00ED6951">
        <w:rPr>
          <w:rFonts w:ascii="Times New Roman" w:hAnsi="Times New Roman" w:cs="Times New Roman"/>
          <w:i/>
          <w:sz w:val="24"/>
          <w:szCs w:val="24"/>
        </w:rPr>
        <w:t>immediately</w:t>
      </w:r>
      <w:r w:rsidR="00886A8A" w:rsidRPr="00ED6951">
        <w:rPr>
          <w:rFonts w:ascii="Times New Roman" w:hAnsi="Times New Roman" w:cs="Times New Roman"/>
          <w:sz w:val="24"/>
          <w:szCs w:val="24"/>
        </w:rPr>
        <w:t>, withou</w:t>
      </w:r>
      <w:r w:rsidR="009F7582" w:rsidRPr="00ED6951">
        <w:rPr>
          <w:rFonts w:ascii="Times New Roman" w:hAnsi="Times New Roman" w:cs="Times New Roman"/>
          <w:sz w:val="24"/>
          <w:szCs w:val="24"/>
        </w:rPr>
        <w:t xml:space="preserve">t delay, in all of their parts, and thus matter forms what we earlier called “pure actuality,” that which is purely present and completely determinate. </w:t>
      </w:r>
      <w:r w:rsidR="00386B30" w:rsidRPr="00ED6951">
        <w:rPr>
          <w:rFonts w:ascii="Times New Roman" w:hAnsi="Times New Roman" w:cs="Times New Roman"/>
          <w:sz w:val="24"/>
          <w:szCs w:val="24"/>
        </w:rPr>
        <w:t>This ma</w:t>
      </w:r>
      <w:r w:rsidR="002E1D50" w:rsidRPr="00ED6951">
        <w:rPr>
          <w:rFonts w:ascii="Times New Roman" w:hAnsi="Times New Roman" w:cs="Times New Roman"/>
          <w:sz w:val="24"/>
          <w:szCs w:val="24"/>
        </w:rPr>
        <w:t>tter, the purely actual, is not strictly</w:t>
      </w:r>
      <w:r w:rsidR="00386B30" w:rsidRPr="00ED6951">
        <w:rPr>
          <w:rFonts w:ascii="Times New Roman" w:hAnsi="Times New Roman" w:cs="Times New Roman"/>
          <w:sz w:val="24"/>
          <w:szCs w:val="24"/>
        </w:rPr>
        <w:t xml:space="preserve"> alive; rather, life, the splitting of time, continually breaks apart and recombines matter. We must now ask, in more detail, about the effect of life upon matter, in order to see why life is identi</w:t>
      </w:r>
      <w:r w:rsidR="00274BDF" w:rsidRPr="00ED6951">
        <w:rPr>
          <w:rFonts w:ascii="Times New Roman" w:hAnsi="Times New Roman" w:cs="Times New Roman"/>
          <w:sz w:val="24"/>
          <w:szCs w:val="24"/>
        </w:rPr>
        <w:t>cal with the splitting of time.</w:t>
      </w:r>
      <w:r w:rsidR="00274BDF" w:rsidRPr="00ED6951">
        <w:rPr>
          <w:rFonts w:ascii="Times New Roman" w:hAnsi="Times New Roman" w:cs="Times New Roman"/>
          <w:b/>
          <w:sz w:val="24"/>
          <w:szCs w:val="24"/>
        </w:rPr>
        <w:tab/>
      </w:r>
    </w:p>
    <w:p w:rsidR="00BF402E"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2869B4" w:rsidRPr="00ED6951">
        <w:rPr>
          <w:rFonts w:ascii="Times New Roman" w:hAnsi="Times New Roman" w:cs="Times New Roman"/>
          <w:sz w:val="24"/>
          <w:szCs w:val="24"/>
        </w:rPr>
        <w:t>One important feature of the material of instantaneous action</w:t>
      </w:r>
      <w:del w:id="64" w:author="Dawne McCance" w:date="2015-04-24T23:25:00Z">
        <w:r w:rsidR="002869B4" w:rsidRPr="00ED6951" w:rsidDel="00006DD7">
          <w:rPr>
            <w:rFonts w:ascii="Times New Roman" w:hAnsi="Times New Roman" w:cs="Times New Roman"/>
            <w:sz w:val="24"/>
            <w:szCs w:val="24"/>
          </w:rPr>
          <w:delText xml:space="preserve"> we</w:delText>
        </w:r>
      </w:del>
      <w:r w:rsidR="002869B4" w:rsidRPr="00ED6951">
        <w:rPr>
          <w:rFonts w:ascii="Times New Roman" w:hAnsi="Times New Roman" w:cs="Times New Roman"/>
          <w:sz w:val="24"/>
          <w:szCs w:val="24"/>
        </w:rPr>
        <w:t xml:space="preserve"> outlined above </w:t>
      </w:r>
      <w:commentRangeStart w:id="65"/>
      <w:r w:rsidR="002869B4" w:rsidRPr="00ED6951">
        <w:rPr>
          <w:rFonts w:ascii="Times New Roman" w:hAnsi="Times New Roman" w:cs="Times New Roman"/>
          <w:sz w:val="24"/>
          <w:szCs w:val="24"/>
        </w:rPr>
        <w:t xml:space="preserve">is that </w:t>
      </w:r>
      <w:ins w:id="66" w:author="Babs" w:date="2015-06-18T18:07:00Z">
        <w:r w:rsidR="00E018E3">
          <w:rPr>
            <w:rFonts w:ascii="Times New Roman" w:hAnsi="Times New Roman" w:cs="Times New Roman"/>
            <w:sz w:val="24"/>
            <w:szCs w:val="24"/>
          </w:rPr>
          <w:t>it</w:t>
        </w:r>
      </w:ins>
      <w:ins w:id="67" w:author="Babs" w:date="2015-06-18T17:03:00Z">
        <w:r w:rsidR="00D15313">
          <w:rPr>
            <w:rFonts w:ascii="Times New Roman" w:hAnsi="Times New Roman" w:cs="Times New Roman"/>
            <w:sz w:val="24"/>
            <w:szCs w:val="24"/>
          </w:rPr>
          <w:t xml:space="preserve"> </w:t>
        </w:r>
      </w:ins>
      <w:r w:rsidR="00D41EE5" w:rsidRPr="00ED6951">
        <w:rPr>
          <w:rFonts w:ascii="Times New Roman" w:hAnsi="Times New Roman" w:cs="Times New Roman"/>
          <w:sz w:val="24"/>
          <w:szCs w:val="24"/>
        </w:rPr>
        <w:t xml:space="preserve">has </w:t>
      </w:r>
      <w:commentRangeEnd w:id="65"/>
      <w:r w:rsidR="00006DD7">
        <w:rPr>
          <w:rStyle w:val="CommentReference"/>
          <w:vanish/>
        </w:rPr>
        <w:commentReference w:id="65"/>
      </w:r>
      <w:r w:rsidR="00D41EE5" w:rsidRPr="00ED6951">
        <w:rPr>
          <w:rFonts w:ascii="Times New Roman" w:hAnsi="Times New Roman" w:cs="Times New Roman"/>
          <w:sz w:val="24"/>
          <w:szCs w:val="24"/>
        </w:rPr>
        <w:t>no memory, no soul, no reflection, no understanding.</w:t>
      </w:r>
      <w:r w:rsidR="00BF402E" w:rsidRPr="00ED6951">
        <w:rPr>
          <w:rFonts w:ascii="Times New Roman" w:hAnsi="Times New Roman" w:cs="Times New Roman"/>
          <w:sz w:val="24"/>
          <w:szCs w:val="24"/>
        </w:rPr>
        <w:t xml:space="preserve"> </w:t>
      </w:r>
      <w:r w:rsidR="00D41EE5" w:rsidRPr="00ED6951">
        <w:rPr>
          <w:rFonts w:ascii="Times New Roman" w:hAnsi="Times New Roman" w:cs="Times New Roman"/>
          <w:sz w:val="24"/>
          <w:szCs w:val="24"/>
        </w:rPr>
        <w:t xml:space="preserve">As such, matter-instants would remain a </w:t>
      </w:r>
      <w:r w:rsidR="002E1D50" w:rsidRPr="00ED6951">
        <w:rPr>
          <w:rFonts w:ascii="Times New Roman" w:hAnsi="Times New Roman" w:cs="Times New Roman"/>
          <w:sz w:val="24"/>
          <w:szCs w:val="24"/>
        </w:rPr>
        <w:t>purely present</w:t>
      </w:r>
      <w:r w:rsidR="00D41EE5" w:rsidRPr="00ED6951">
        <w:rPr>
          <w:rFonts w:ascii="Times New Roman" w:hAnsi="Times New Roman" w:cs="Times New Roman"/>
          <w:sz w:val="24"/>
          <w:szCs w:val="24"/>
        </w:rPr>
        <w:t xml:space="preserve"> mass of </w:t>
      </w:r>
      <w:r w:rsidR="001D13E5" w:rsidRPr="00ED6951">
        <w:rPr>
          <w:rFonts w:ascii="Times New Roman" w:hAnsi="Times New Roman" w:cs="Times New Roman"/>
          <w:sz w:val="24"/>
          <w:szCs w:val="24"/>
        </w:rPr>
        <w:t xml:space="preserve">determinate </w:t>
      </w:r>
      <w:r w:rsidR="00D41EE5" w:rsidRPr="00ED6951">
        <w:rPr>
          <w:rFonts w:ascii="Times New Roman" w:hAnsi="Times New Roman" w:cs="Times New Roman"/>
          <w:sz w:val="24"/>
          <w:szCs w:val="24"/>
        </w:rPr>
        <w:t>action</w:t>
      </w:r>
      <w:r w:rsidR="002E1D50" w:rsidRPr="00ED6951">
        <w:rPr>
          <w:rFonts w:ascii="Times New Roman" w:hAnsi="Times New Roman" w:cs="Times New Roman"/>
          <w:sz w:val="24"/>
          <w:szCs w:val="24"/>
        </w:rPr>
        <w:t>s</w:t>
      </w:r>
      <w:r w:rsidR="00D41EE5" w:rsidRPr="00ED6951">
        <w:rPr>
          <w:rFonts w:ascii="Times New Roman" w:hAnsi="Times New Roman" w:cs="Times New Roman"/>
          <w:sz w:val="24"/>
          <w:szCs w:val="24"/>
        </w:rPr>
        <w:t xml:space="preserve"> and reaction</w:t>
      </w:r>
      <w:r w:rsidR="002E1D50" w:rsidRPr="00ED6951">
        <w:rPr>
          <w:rFonts w:ascii="Times New Roman" w:hAnsi="Times New Roman" w:cs="Times New Roman"/>
          <w:sz w:val="24"/>
          <w:szCs w:val="24"/>
        </w:rPr>
        <w:t>s</w:t>
      </w:r>
      <w:r w:rsidR="00D41EE5" w:rsidRPr="00ED6951">
        <w:rPr>
          <w:rFonts w:ascii="Times New Roman" w:hAnsi="Times New Roman" w:cs="Times New Roman"/>
          <w:sz w:val="24"/>
          <w:szCs w:val="24"/>
        </w:rPr>
        <w:t xml:space="preserve"> if it were not for the opera</w:t>
      </w:r>
      <w:r w:rsidR="002E1D50" w:rsidRPr="00ED6951">
        <w:rPr>
          <w:rFonts w:ascii="Times New Roman" w:hAnsi="Times New Roman" w:cs="Times New Roman"/>
          <w:sz w:val="24"/>
          <w:szCs w:val="24"/>
        </w:rPr>
        <w:t xml:space="preserve">tion of something non-material and </w:t>
      </w:r>
      <w:r w:rsidR="00D41EE5" w:rsidRPr="00ED6951">
        <w:rPr>
          <w:rFonts w:ascii="Times New Roman" w:hAnsi="Times New Roman" w:cs="Times New Roman"/>
          <w:sz w:val="24"/>
          <w:szCs w:val="24"/>
        </w:rPr>
        <w:t xml:space="preserve">non-instantaneous. </w:t>
      </w:r>
      <w:r w:rsidR="00B81B0C" w:rsidRPr="00ED6951">
        <w:rPr>
          <w:rFonts w:ascii="Times New Roman" w:hAnsi="Times New Roman" w:cs="Times New Roman"/>
          <w:i/>
          <w:sz w:val="24"/>
          <w:szCs w:val="24"/>
        </w:rPr>
        <w:t>Organic</w:t>
      </w:r>
      <w:r w:rsidR="00B81B0C" w:rsidRPr="00ED6951">
        <w:rPr>
          <w:rFonts w:ascii="Times New Roman" w:hAnsi="Times New Roman" w:cs="Times New Roman"/>
          <w:sz w:val="24"/>
          <w:szCs w:val="24"/>
        </w:rPr>
        <w:t xml:space="preserve"> life</w:t>
      </w:r>
      <w:r w:rsidR="00D41EE5" w:rsidRPr="00ED6951">
        <w:rPr>
          <w:rFonts w:ascii="Times New Roman" w:hAnsi="Times New Roman" w:cs="Times New Roman"/>
          <w:sz w:val="24"/>
          <w:szCs w:val="24"/>
        </w:rPr>
        <w:t xml:space="preserve"> introduce</w:t>
      </w:r>
      <w:r w:rsidR="002E1D50" w:rsidRPr="00ED6951">
        <w:rPr>
          <w:rFonts w:ascii="Times New Roman" w:hAnsi="Times New Roman" w:cs="Times New Roman"/>
          <w:sz w:val="24"/>
          <w:szCs w:val="24"/>
        </w:rPr>
        <w:t>s</w:t>
      </w:r>
      <w:r w:rsidR="00D41EE5" w:rsidRPr="00ED6951">
        <w:rPr>
          <w:rFonts w:ascii="Times New Roman" w:hAnsi="Times New Roman" w:cs="Times New Roman"/>
          <w:sz w:val="24"/>
          <w:szCs w:val="24"/>
        </w:rPr>
        <w:t xml:space="preserve"> an ‘interval’ between action</w:t>
      </w:r>
      <w:r w:rsidR="002E1D50" w:rsidRPr="00ED6951">
        <w:rPr>
          <w:rFonts w:ascii="Times New Roman" w:hAnsi="Times New Roman" w:cs="Times New Roman"/>
          <w:sz w:val="24"/>
          <w:szCs w:val="24"/>
        </w:rPr>
        <w:t>s</w:t>
      </w:r>
      <w:r w:rsidR="00D41EE5" w:rsidRPr="00ED6951">
        <w:rPr>
          <w:rFonts w:ascii="Times New Roman" w:hAnsi="Times New Roman" w:cs="Times New Roman"/>
          <w:sz w:val="24"/>
          <w:szCs w:val="24"/>
        </w:rPr>
        <w:t xml:space="preserve"> and reaction</w:t>
      </w:r>
      <w:r w:rsidR="002E1D50" w:rsidRPr="00ED6951">
        <w:rPr>
          <w:rFonts w:ascii="Times New Roman" w:hAnsi="Times New Roman" w:cs="Times New Roman"/>
          <w:sz w:val="24"/>
          <w:szCs w:val="24"/>
        </w:rPr>
        <w:t>s which would otherwise be instantaneous</w:t>
      </w:r>
      <w:r w:rsidR="00D41EE5" w:rsidRPr="00ED6951">
        <w:rPr>
          <w:rFonts w:ascii="Times New Roman" w:hAnsi="Times New Roman" w:cs="Times New Roman"/>
          <w:sz w:val="24"/>
          <w:szCs w:val="24"/>
        </w:rPr>
        <w:t>. When a ‘gap’ is introduced into matter, it is no longer pure</w:t>
      </w:r>
      <w:r w:rsidR="002E1D50" w:rsidRPr="00ED6951">
        <w:rPr>
          <w:rFonts w:ascii="Times New Roman" w:hAnsi="Times New Roman" w:cs="Times New Roman"/>
          <w:sz w:val="24"/>
          <w:szCs w:val="24"/>
        </w:rPr>
        <w:t>ly</w:t>
      </w:r>
      <w:r w:rsidR="00D41EE5" w:rsidRPr="00ED6951">
        <w:rPr>
          <w:rFonts w:ascii="Times New Roman" w:hAnsi="Times New Roman" w:cs="Times New Roman"/>
          <w:sz w:val="24"/>
          <w:szCs w:val="24"/>
        </w:rPr>
        <w:t xml:space="preserve"> instantaneous. Thi</w:t>
      </w:r>
      <w:r w:rsidR="002E1D50" w:rsidRPr="00ED6951">
        <w:rPr>
          <w:rFonts w:ascii="Times New Roman" w:hAnsi="Times New Roman" w:cs="Times New Roman"/>
          <w:sz w:val="24"/>
          <w:szCs w:val="24"/>
        </w:rPr>
        <w:t xml:space="preserve">s ‘gap’ is introduced </w:t>
      </w:r>
      <w:r w:rsidR="00D41EE5" w:rsidRPr="00ED6951">
        <w:rPr>
          <w:rFonts w:ascii="Times New Roman" w:hAnsi="Times New Roman" w:cs="Times New Roman"/>
          <w:sz w:val="24"/>
          <w:szCs w:val="24"/>
        </w:rPr>
        <w:t xml:space="preserve">by a </w:t>
      </w:r>
      <w:r w:rsidR="00D41EE5" w:rsidRPr="00ED6951">
        <w:rPr>
          <w:rFonts w:ascii="Times New Roman" w:hAnsi="Times New Roman" w:cs="Times New Roman"/>
          <w:i/>
          <w:sz w:val="24"/>
          <w:szCs w:val="24"/>
        </w:rPr>
        <w:t>fusion</w:t>
      </w:r>
      <w:r w:rsidR="002E1D50" w:rsidRPr="00ED6951">
        <w:rPr>
          <w:rFonts w:ascii="Times New Roman" w:hAnsi="Times New Roman" w:cs="Times New Roman"/>
          <w:sz w:val="24"/>
          <w:szCs w:val="24"/>
        </w:rPr>
        <w:t xml:space="preserve"> of matter. Fusion is an </w:t>
      </w:r>
      <w:r w:rsidR="00D41EE5" w:rsidRPr="00ED6951">
        <w:rPr>
          <w:rFonts w:ascii="Times New Roman" w:hAnsi="Times New Roman" w:cs="Times New Roman"/>
          <w:i/>
          <w:sz w:val="24"/>
          <w:szCs w:val="24"/>
        </w:rPr>
        <w:t xml:space="preserve">affirmation </w:t>
      </w:r>
      <w:r w:rsidR="00D41EE5" w:rsidRPr="00ED6951">
        <w:rPr>
          <w:rFonts w:ascii="Times New Roman" w:hAnsi="Times New Roman" w:cs="Times New Roman"/>
          <w:sz w:val="24"/>
          <w:szCs w:val="24"/>
        </w:rPr>
        <w:t>of similar instants</w:t>
      </w:r>
      <w:r w:rsidR="002E1D50" w:rsidRPr="00ED6951">
        <w:rPr>
          <w:rFonts w:ascii="Times New Roman" w:hAnsi="Times New Roman" w:cs="Times New Roman"/>
          <w:sz w:val="24"/>
          <w:szCs w:val="24"/>
        </w:rPr>
        <w:t xml:space="preserve">; the similarity which is affirmed in the instants means that they </w:t>
      </w:r>
      <w:r w:rsidR="00D41EE5" w:rsidRPr="00ED6951">
        <w:rPr>
          <w:rFonts w:ascii="Times New Roman" w:hAnsi="Times New Roman" w:cs="Times New Roman"/>
          <w:sz w:val="24"/>
          <w:szCs w:val="24"/>
        </w:rPr>
        <w:t xml:space="preserve">are </w:t>
      </w:r>
      <w:r w:rsidR="002E1D50" w:rsidRPr="00ED6951">
        <w:rPr>
          <w:rFonts w:ascii="Times New Roman" w:hAnsi="Times New Roman" w:cs="Times New Roman"/>
          <w:sz w:val="24"/>
          <w:szCs w:val="24"/>
        </w:rPr>
        <w:t>‘</w:t>
      </w:r>
      <w:r w:rsidR="00D41EE5" w:rsidRPr="00ED6951">
        <w:rPr>
          <w:rFonts w:ascii="Times New Roman" w:hAnsi="Times New Roman" w:cs="Times New Roman"/>
          <w:sz w:val="24"/>
          <w:szCs w:val="24"/>
        </w:rPr>
        <w:t>fused</w:t>
      </w:r>
      <w:r w:rsidR="002E1D50" w:rsidRPr="00ED6951">
        <w:rPr>
          <w:rFonts w:ascii="Times New Roman" w:hAnsi="Times New Roman" w:cs="Times New Roman"/>
          <w:sz w:val="24"/>
          <w:szCs w:val="24"/>
        </w:rPr>
        <w:t>’</w:t>
      </w:r>
      <w:r w:rsidR="00D41EE5" w:rsidRPr="00ED6951">
        <w:rPr>
          <w:rFonts w:ascii="Times New Roman" w:hAnsi="Times New Roman" w:cs="Times New Roman"/>
          <w:sz w:val="24"/>
          <w:szCs w:val="24"/>
        </w:rPr>
        <w:t xml:space="preserve"> together.</w:t>
      </w:r>
      <w:r w:rsidR="002E1D50" w:rsidRPr="00ED6951">
        <w:rPr>
          <w:rFonts w:ascii="Times New Roman" w:hAnsi="Times New Roman" w:cs="Times New Roman"/>
          <w:sz w:val="24"/>
          <w:szCs w:val="24"/>
        </w:rPr>
        <w:t xml:space="preserve"> Similarity does not involve physical or spatial fusion, but </w:t>
      </w:r>
      <w:r w:rsidR="002E1D50" w:rsidRPr="00ED6951">
        <w:rPr>
          <w:rFonts w:ascii="Times New Roman" w:hAnsi="Times New Roman" w:cs="Times New Roman"/>
          <w:i/>
          <w:sz w:val="24"/>
          <w:szCs w:val="24"/>
        </w:rPr>
        <w:t xml:space="preserve">temporal </w:t>
      </w:r>
      <w:r w:rsidR="002E1D50" w:rsidRPr="00ED6951">
        <w:rPr>
          <w:rFonts w:ascii="Times New Roman" w:hAnsi="Times New Roman" w:cs="Times New Roman"/>
          <w:sz w:val="24"/>
          <w:szCs w:val="24"/>
        </w:rPr>
        <w:t>fusion, consistent with the temporal nature of matter. T</w:t>
      </w:r>
      <w:r w:rsidR="00D41EE5" w:rsidRPr="00ED6951">
        <w:rPr>
          <w:rFonts w:ascii="Times New Roman" w:hAnsi="Times New Roman" w:cs="Times New Roman"/>
          <w:sz w:val="24"/>
          <w:szCs w:val="24"/>
        </w:rPr>
        <w:t xml:space="preserve">here is </w:t>
      </w:r>
      <w:proofErr w:type="gramStart"/>
      <w:r w:rsidR="00D41EE5" w:rsidRPr="00ED6951">
        <w:rPr>
          <w:rFonts w:ascii="Times New Roman" w:hAnsi="Times New Roman" w:cs="Times New Roman"/>
          <w:sz w:val="24"/>
          <w:szCs w:val="24"/>
        </w:rPr>
        <w:t xml:space="preserve">a </w:t>
      </w:r>
      <w:r w:rsidR="00D41EE5" w:rsidRPr="00ED6951">
        <w:rPr>
          <w:rFonts w:ascii="Times New Roman" w:hAnsi="Times New Roman" w:cs="Times New Roman"/>
          <w:i/>
          <w:sz w:val="24"/>
          <w:szCs w:val="24"/>
        </w:rPr>
        <w:t>retention</w:t>
      </w:r>
      <w:proofErr w:type="gramEnd"/>
      <w:r w:rsidR="00816E57" w:rsidRPr="00ED6951">
        <w:rPr>
          <w:rFonts w:ascii="Times New Roman" w:hAnsi="Times New Roman" w:cs="Times New Roman"/>
          <w:sz w:val="24"/>
          <w:szCs w:val="24"/>
        </w:rPr>
        <w:t xml:space="preserve"> of instants</w:t>
      </w:r>
      <w:r w:rsidR="002E1D50" w:rsidRPr="00ED6951">
        <w:rPr>
          <w:rFonts w:ascii="Times New Roman" w:hAnsi="Times New Roman" w:cs="Times New Roman"/>
          <w:sz w:val="24"/>
          <w:szCs w:val="24"/>
        </w:rPr>
        <w:t xml:space="preserve"> which resemble one another</w:t>
      </w:r>
      <w:r w:rsidR="00816E57" w:rsidRPr="00ED6951">
        <w:rPr>
          <w:rFonts w:ascii="Times New Roman" w:hAnsi="Times New Roman" w:cs="Times New Roman"/>
          <w:sz w:val="24"/>
          <w:szCs w:val="24"/>
        </w:rPr>
        <w:t xml:space="preserve"> and</w:t>
      </w:r>
      <w:r w:rsidR="00D41EE5" w:rsidRPr="00ED6951">
        <w:rPr>
          <w:rFonts w:ascii="Times New Roman" w:hAnsi="Times New Roman" w:cs="Times New Roman"/>
          <w:sz w:val="24"/>
          <w:szCs w:val="24"/>
        </w:rPr>
        <w:t xml:space="preserve"> there is also</w:t>
      </w:r>
      <w:r w:rsidR="002E1D50" w:rsidRPr="00ED6951">
        <w:rPr>
          <w:rFonts w:ascii="Times New Roman" w:hAnsi="Times New Roman" w:cs="Times New Roman"/>
          <w:sz w:val="24"/>
          <w:szCs w:val="24"/>
        </w:rPr>
        <w:t xml:space="preserve"> </w:t>
      </w:r>
      <w:r w:rsidR="00D41EE5" w:rsidRPr="00ED6951">
        <w:rPr>
          <w:rFonts w:ascii="Times New Roman" w:hAnsi="Times New Roman" w:cs="Times New Roman"/>
          <w:sz w:val="24"/>
          <w:szCs w:val="24"/>
        </w:rPr>
        <w:t xml:space="preserve">an </w:t>
      </w:r>
      <w:r w:rsidR="00621D6B" w:rsidRPr="00ED6951">
        <w:rPr>
          <w:rFonts w:ascii="Times New Roman" w:hAnsi="Times New Roman" w:cs="Times New Roman"/>
          <w:i/>
          <w:sz w:val="24"/>
          <w:szCs w:val="24"/>
        </w:rPr>
        <w:t>anticipation</w:t>
      </w:r>
      <w:r w:rsidR="00D41EE5" w:rsidRPr="00ED6951">
        <w:rPr>
          <w:rFonts w:ascii="Times New Roman" w:hAnsi="Times New Roman" w:cs="Times New Roman"/>
          <w:sz w:val="24"/>
          <w:szCs w:val="24"/>
        </w:rPr>
        <w:t xml:space="preserve"> of similar instants which will occur in the future</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Difference and Repetition</w:t>
      </w:r>
      <w:r w:rsidR="00D16CD1" w:rsidRPr="00ED6951">
        <w:rPr>
          <w:rFonts w:ascii="Times New Roman" w:hAnsi="Times New Roman" w:cs="Times New Roman"/>
          <w:sz w:val="24"/>
          <w:szCs w:val="24"/>
        </w:rPr>
        <w:t xml:space="preserve"> 81)</w:t>
      </w:r>
      <w:r w:rsidR="00D41EE5" w:rsidRPr="00ED6951">
        <w:rPr>
          <w:rFonts w:ascii="Times New Roman" w:hAnsi="Times New Roman" w:cs="Times New Roman"/>
          <w:sz w:val="24"/>
          <w:szCs w:val="24"/>
        </w:rPr>
        <w:t xml:space="preserve">. </w:t>
      </w:r>
      <w:r w:rsidR="00CC55DE" w:rsidRPr="00ED6951">
        <w:rPr>
          <w:rFonts w:ascii="Times New Roman" w:hAnsi="Times New Roman" w:cs="Times New Roman"/>
          <w:sz w:val="24"/>
          <w:szCs w:val="24"/>
        </w:rPr>
        <w:t xml:space="preserve">Because there are now instants which are retained, there is no longer a purely present mass of actions, but a </w:t>
      </w:r>
      <w:r w:rsidR="00CC55DE" w:rsidRPr="00ED6951">
        <w:rPr>
          <w:rFonts w:ascii="Times New Roman" w:hAnsi="Times New Roman" w:cs="Times New Roman"/>
          <w:i/>
          <w:sz w:val="24"/>
          <w:szCs w:val="24"/>
        </w:rPr>
        <w:t>gap</w:t>
      </w:r>
      <w:r w:rsidR="00CC55DE" w:rsidRPr="00ED6951">
        <w:rPr>
          <w:rFonts w:ascii="Times New Roman" w:hAnsi="Times New Roman" w:cs="Times New Roman"/>
          <w:sz w:val="24"/>
          <w:szCs w:val="24"/>
        </w:rPr>
        <w:t xml:space="preserve"> between the past action and the present action</w:t>
      </w:r>
      <w:r w:rsidR="002869B4" w:rsidRPr="00ED6951">
        <w:rPr>
          <w:rFonts w:ascii="Times New Roman" w:hAnsi="Times New Roman" w:cs="Times New Roman"/>
          <w:sz w:val="24"/>
          <w:szCs w:val="24"/>
        </w:rPr>
        <w:t xml:space="preserve"> which is linked to it through resemblance</w:t>
      </w:r>
      <w:r w:rsidR="00CC55DE" w:rsidRPr="00ED6951">
        <w:rPr>
          <w:rFonts w:ascii="Times New Roman" w:hAnsi="Times New Roman" w:cs="Times New Roman"/>
          <w:sz w:val="24"/>
          <w:szCs w:val="24"/>
        </w:rPr>
        <w:t xml:space="preserve">. </w:t>
      </w:r>
      <w:r w:rsidR="00B81B0C" w:rsidRPr="00ED6951">
        <w:rPr>
          <w:rFonts w:ascii="Times New Roman" w:hAnsi="Times New Roman" w:cs="Times New Roman"/>
          <w:sz w:val="24"/>
          <w:szCs w:val="24"/>
        </w:rPr>
        <w:t>By retaining and expecting similar instants, there is</w:t>
      </w:r>
      <w:r w:rsidR="00CC55DE" w:rsidRPr="00ED6951">
        <w:rPr>
          <w:rFonts w:ascii="Times New Roman" w:hAnsi="Times New Roman" w:cs="Times New Roman"/>
          <w:sz w:val="24"/>
          <w:szCs w:val="24"/>
        </w:rPr>
        <w:t xml:space="preserve"> both</w:t>
      </w:r>
      <w:r w:rsidR="00B81B0C" w:rsidRPr="00ED6951">
        <w:rPr>
          <w:rFonts w:ascii="Times New Roman" w:hAnsi="Times New Roman" w:cs="Times New Roman"/>
          <w:sz w:val="24"/>
          <w:szCs w:val="24"/>
        </w:rPr>
        <w:t xml:space="preserve"> a fusion of matter across time</w:t>
      </w:r>
      <w:r w:rsidR="007E6E21" w:rsidRPr="00ED6951">
        <w:rPr>
          <w:rFonts w:ascii="Times New Roman" w:hAnsi="Times New Roman" w:cs="Times New Roman"/>
          <w:sz w:val="24"/>
          <w:szCs w:val="24"/>
        </w:rPr>
        <w:t xml:space="preserve"> into a lived present</w:t>
      </w:r>
      <w:r w:rsidR="00CC55DE" w:rsidRPr="00ED6951">
        <w:rPr>
          <w:rFonts w:ascii="Times New Roman" w:hAnsi="Times New Roman" w:cs="Times New Roman"/>
          <w:sz w:val="24"/>
          <w:szCs w:val="24"/>
        </w:rPr>
        <w:t xml:space="preserve"> and a gap </w:t>
      </w:r>
      <w:r w:rsidR="002869B4" w:rsidRPr="00ED6951">
        <w:rPr>
          <w:rFonts w:ascii="Times New Roman" w:hAnsi="Times New Roman" w:cs="Times New Roman"/>
          <w:sz w:val="24"/>
          <w:szCs w:val="24"/>
        </w:rPr>
        <w:t xml:space="preserve">is formed </w:t>
      </w:r>
      <w:r w:rsidR="00CC55DE" w:rsidRPr="00ED6951">
        <w:rPr>
          <w:rFonts w:ascii="Times New Roman" w:hAnsi="Times New Roman" w:cs="Times New Roman"/>
          <w:sz w:val="24"/>
          <w:szCs w:val="24"/>
        </w:rPr>
        <w:t>between the past and the future</w:t>
      </w:r>
      <w:r w:rsidR="00B81B0C" w:rsidRPr="00ED6951">
        <w:rPr>
          <w:rFonts w:ascii="Times New Roman" w:hAnsi="Times New Roman" w:cs="Times New Roman"/>
          <w:sz w:val="24"/>
          <w:szCs w:val="24"/>
        </w:rPr>
        <w:t xml:space="preserve">. </w:t>
      </w:r>
      <w:r w:rsidR="00A96C72" w:rsidRPr="00ED6951">
        <w:rPr>
          <w:rFonts w:ascii="Times New Roman" w:hAnsi="Times New Roman" w:cs="Times New Roman"/>
          <w:sz w:val="24"/>
          <w:szCs w:val="24"/>
        </w:rPr>
        <w:t>As Deleuze puts it, fusion is a “primary vital sensibility”, in which the “lived present” “constitutes a past and a future in time”</w:t>
      </w:r>
      <w:r w:rsidR="00D16CD1" w:rsidRPr="00ED6951">
        <w:rPr>
          <w:rFonts w:ascii="Times New Roman" w:hAnsi="Times New Roman" w:cs="Times New Roman"/>
          <w:sz w:val="24"/>
          <w:szCs w:val="24"/>
        </w:rPr>
        <w:t xml:space="preserve"> (73)</w:t>
      </w:r>
      <w:r w:rsidR="00A96C72" w:rsidRPr="00ED6951">
        <w:rPr>
          <w:rFonts w:ascii="Times New Roman" w:hAnsi="Times New Roman" w:cs="Times New Roman"/>
          <w:sz w:val="24"/>
          <w:szCs w:val="24"/>
        </w:rPr>
        <w:t xml:space="preserve">. </w:t>
      </w:r>
      <w:r w:rsidR="007E6E21" w:rsidRPr="00ED6951">
        <w:rPr>
          <w:rFonts w:ascii="Times New Roman" w:hAnsi="Times New Roman" w:cs="Times New Roman"/>
          <w:sz w:val="24"/>
          <w:szCs w:val="24"/>
        </w:rPr>
        <w:t>Such a fusion</w:t>
      </w:r>
      <w:r w:rsidR="00D41EE5" w:rsidRPr="00ED6951">
        <w:rPr>
          <w:rFonts w:ascii="Times New Roman" w:hAnsi="Times New Roman" w:cs="Times New Roman"/>
          <w:sz w:val="24"/>
          <w:szCs w:val="24"/>
        </w:rPr>
        <w:t xml:space="preserve"> do</w:t>
      </w:r>
      <w:r w:rsidR="007E6E21" w:rsidRPr="00ED6951">
        <w:rPr>
          <w:rFonts w:ascii="Times New Roman" w:hAnsi="Times New Roman" w:cs="Times New Roman"/>
          <w:sz w:val="24"/>
          <w:szCs w:val="24"/>
        </w:rPr>
        <w:t>es</w:t>
      </w:r>
      <w:r w:rsidR="00D41EE5" w:rsidRPr="00ED6951">
        <w:rPr>
          <w:rFonts w:ascii="Times New Roman" w:hAnsi="Times New Roman" w:cs="Times New Roman"/>
          <w:sz w:val="24"/>
          <w:szCs w:val="24"/>
        </w:rPr>
        <w:t xml:space="preserve"> not ‘split’ time into a </w:t>
      </w:r>
      <w:r w:rsidR="00D41EE5" w:rsidRPr="00ED6951">
        <w:rPr>
          <w:rFonts w:ascii="Times New Roman" w:hAnsi="Times New Roman" w:cs="Times New Roman"/>
          <w:sz w:val="24"/>
          <w:szCs w:val="24"/>
        </w:rPr>
        <w:lastRenderedPageBreak/>
        <w:t>preserved past and a passage to the future</w:t>
      </w:r>
      <w:r w:rsidR="007E6E21" w:rsidRPr="00ED6951">
        <w:rPr>
          <w:rFonts w:ascii="Times New Roman" w:hAnsi="Times New Roman" w:cs="Times New Roman"/>
          <w:sz w:val="24"/>
          <w:szCs w:val="24"/>
        </w:rPr>
        <w:t xml:space="preserve">; rather, it holds time </w:t>
      </w:r>
      <w:proofErr w:type="gramStart"/>
      <w:r w:rsidR="007E6E21" w:rsidRPr="00ED6951">
        <w:rPr>
          <w:rFonts w:ascii="Times New Roman" w:hAnsi="Times New Roman" w:cs="Times New Roman"/>
          <w:sz w:val="24"/>
          <w:szCs w:val="24"/>
        </w:rPr>
        <w:t>together,</w:t>
      </w:r>
      <w:proofErr w:type="gramEnd"/>
      <w:r w:rsidR="007E6E21" w:rsidRPr="00ED6951">
        <w:rPr>
          <w:rFonts w:ascii="Times New Roman" w:hAnsi="Times New Roman" w:cs="Times New Roman"/>
          <w:sz w:val="24"/>
          <w:szCs w:val="24"/>
        </w:rPr>
        <w:t xml:space="preserve"> it joins time</w:t>
      </w:r>
      <w:r w:rsidR="00A33FE6" w:rsidRPr="00ED6951">
        <w:rPr>
          <w:rFonts w:ascii="Times New Roman" w:hAnsi="Times New Roman" w:cs="Times New Roman"/>
          <w:sz w:val="24"/>
          <w:szCs w:val="24"/>
        </w:rPr>
        <w:t xml:space="preserve"> into a smooth succession of moments which are all similar</w:t>
      </w:r>
      <w:r w:rsidR="00D41EE5" w:rsidRPr="00ED6951">
        <w:rPr>
          <w:rFonts w:ascii="Times New Roman" w:hAnsi="Times New Roman" w:cs="Times New Roman"/>
          <w:sz w:val="24"/>
          <w:szCs w:val="24"/>
        </w:rPr>
        <w:t xml:space="preserve">. For </w:t>
      </w:r>
      <w:r w:rsidR="00A81339" w:rsidRPr="00ED6951">
        <w:rPr>
          <w:rFonts w:ascii="Times New Roman" w:hAnsi="Times New Roman" w:cs="Times New Roman"/>
          <w:sz w:val="24"/>
          <w:szCs w:val="24"/>
        </w:rPr>
        <w:t>the dimensions of time to be split apart</w:t>
      </w:r>
      <w:r w:rsidR="00D41EE5" w:rsidRPr="00ED6951">
        <w:rPr>
          <w:rFonts w:ascii="Times New Roman" w:hAnsi="Times New Roman" w:cs="Times New Roman"/>
          <w:sz w:val="24"/>
          <w:szCs w:val="24"/>
        </w:rPr>
        <w:t xml:space="preserve">, </w:t>
      </w:r>
      <w:r w:rsidR="00A81339" w:rsidRPr="00ED6951">
        <w:rPr>
          <w:rFonts w:ascii="Times New Roman" w:hAnsi="Times New Roman" w:cs="Times New Roman"/>
          <w:i/>
          <w:sz w:val="24"/>
          <w:szCs w:val="24"/>
        </w:rPr>
        <w:t xml:space="preserve">non-organic </w:t>
      </w:r>
      <w:r w:rsidR="00D41EE5" w:rsidRPr="00ED6951">
        <w:rPr>
          <w:rFonts w:ascii="Times New Roman" w:hAnsi="Times New Roman" w:cs="Times New Roman"/>
          <w:sz w:val="24"/>
          <w:szCs w:val="24"/>
        </w:rPr>
        <w:t xml:space="preserve">life is required, because </w:t>
      </w:r>
      <w:r w:rsidR="00A81339" w:rsidRPr="00ED6951">
        <w:rPr>
          <w:rFonts w:ascii="Times New Roman" w:hAnsi="Times New Roman" w:cs="Times New Roman"/>
          <w:sz w:val="24"/>
          <w:szCs w:val="24"/>
        </w:rPr>
        <w:t xml:space="preserve">this </w:t>
      </w:r>
      <w:r w:rsidR="00D41EE5" w:rsidRPr="00ED6951">
        <w:rPr>
          <w:rFonts w:ascii="Times New Roman" w:hAnsi="Times New Roman" w:cs="Times New Roman"/>
          <w:sz w:val="24"/>
          <w:szCs w:val="24"/>
        </w:rPr>
        <w:t>life goes beyond the basic</w:t>
      </w:r>
      <w:r w:rsidR="00A81339" w:rsidRPr="00ED6951">
        <w:rPr>
          <w:rFonts w:ascii="Times New Roman" w:hAnsi="Times New Roman" w:cs="Times New Roman"/>
          <w:sz w:val="24"/>
          <w:szCs w:val="24"/>
        </w:rPr>
        <w:t xml:space="preserve"> organic</w:t>
      </w:r>
      <w:r w:rsidR="00D41EE5" w:rsidRPr="00ED6951">
        <w:rPr>
          <w:rFonts w:ascii="Times New Roman" w:hAnsi="Times New Roman" w:cs="Times New Roman"/>
          <w:sz w:val="24"/>
          <w:szCs w:val="24"/>
        </w:rPr>
        <w:t xml:space="preserve"> temporal dimensions of past and future.</w:t>
      </w:r>
      <w:r w:rsidR="002E1D50" w:rsidRPr="00ED6951">
        <w:rPr>
          <w:rFonts w:ascii="Times New Roman" w:hAnsi="Times New Roman" w:cs="Times New Roman"/>
          <w:sz w:val="24"/>
          <w:szCs w:val="24"/>
        </w:rPr>
        <w:t xml:space="preserve"> The affirmation of the similarity of some instants means that there are also distances between actions which</w:t>
      </w:r>
      <w:r w:rsidR="00274BDF" w:rsidRPr="00ED6951">
        <w:rPr>
          <w:rFonts w:ascii="Times New Roman" w:hAnsi="Times New Roman" w:cs="Times New Roman"/>
          <w:sz w:val="24"/>
          <w:szCs w:val="24"/>
        </w:rPr>
        <w:t xml:space="preserve"> are not similar to one another.</w:t>
      </w:r>
    </w:p>
    <w:p w:rsidR="00EF172F"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1B4C0D" w:rsidRPr="00ED6951">
        <w:rPr>
          <w:rFonts w:ascii="Times New Roman" w:hAnsi="Times New Roman" w:cs="Times New Roman"/>
          <w:sz w:val="24"/>
          <w:szCs w:val="24"/>
        </w:rPr>
        <w:t>In order to see</w:t>
      </w:r>
      <w:r w:rsidR="00A96C72" w:rsidRPr="00ED6951">
        <w:rPr>
          <w:rFonts w:ascii="Times New Roman" w:hAnsi="Times New Roman" w:cs="Times New Roman"/>
          <w:sz w:val="24"/>
          <w:szCs w:val="24"/>
        </w:rPr>
        <w:t>, later,</w:t>
      </w:r>
      <w:r w:rsidR="001B4C0D" w:rsidRPr="00ED6951">
        <w:rPr>
          <w:rFonts w:ascii="Times New Roman" w:hAnsi="Times New Roman" w:cs="Times New Roman"/>
          <w:sz w:val="24"/>
          <w:szCs w:val="24"/>
        </w:rPr>
        <w:t xml:space="preserve"> how</w:t>
      </w:r>
      <w:r w:rsidR="00693F4C" w:rsidRPr="00ED6951">
        <w:rPr>
          <w:rFonts w:ascii="Times New Roman" w:hAnsi="Times New Roman" w:cs="Times New Roman"/>
          <w:sz w:val="24"/>
          <w:szCs w:val="24"/>
        </w:rPr>
        <w:t xml:space="preserve"> non-organic</w:t>
      </w:r>
      <w:r w:rsidR="001B4C0D" w:rsidRPr="00ED6951">
        <w:rPr>
          <w:rFonts w:ascii="Times New Roman" w:hAnsi="Times New Roman" w:cs="Times New Roman"/>
          <w:sz w:val="24"/>
          <w:szCs w:val="24"/>
        </w:rPr>
        <w:t xml:space="preserve"> life goes beyond mere retention and expectation, we must </w:t>
      </w:r>
      <w:r w:rsidR="00A96C72" w:rsidRPr="00ED6951">
        <w:rPr>
          <w:rFonts w:ascii="Times New Roman" w:hAnsi="Times New Roman" w:cs="Times New Roman"/>
          <w:sz w:val="24"/>
          <w:szCs w:val="24"/>
        </w:rPr>
        <w:t xml:space="preserve">first </w:t>
      </w:r>
      <w:r w:rsidR="001B4C0D" w:rsidRPr="00ED6951">
        <w:rPr>
          <w:rFonts w:ascii="Times New Roman" w:hAnsi="Times New Roman" w:cs="Times New Roman"/>
          <w:sz w:val="24"/>
          <w:szCs w:val="24"/>
        </w:rPr>
        <w:t xml:space="preserve">note that retentive and anticipatory fusion is constitutive of the </w:t>
      </w:r>
      <w:r w:rsidR="001B4C0D" w:rsidRPr="00ED6951">
        <w:rPr>
          <w:rFonts w:ascii="Times New Roman" w:hAnsi="Times New Roman" w:cs="Times New Roman"/>
          <w:i/>
          <w:sz w:val="24"/>
          <w:szCs w:val="24"/>
        </w:rPr>
        <w:t>organism</w:t>
      </w:r>
      <w:r w:rsidR="00CC55DE" w:rsidRPr="00ED6951">
        <w:rPr>
          <w:rFonts w:ascii="Times New Roman" w:hAnsi="Times New Roman" w:cs="Times New Roman"/>
          <w:sz w:val="24"/>
          <w:szCs w:val="24"/>
        </w:rPr>
        <w:t>.</w:t>
      </w:r>
      <w:r w:rsidR="00A96C72" w:rsidRPr="00ED6951">
        <w:rPr>
          <w:rFonts w:ascii="Times New Roman" w:hAnsi="Times New Roman" w:cs="Times New Roman"/>
          <w:sz w:val="24"/>
          <w:szCs w:val="24"/>
        </w:rPr>
        <w:t xml:space="preserve"> First, we must ask in more detail about how the organism preserves the past</w:t>
      </w:r>
      <w:r w:rsidR="004C12B0" w:rsidRPr="00ED6951">
        <w:rPr>
          <w:rFonts w:ascii="Times New Roman" w:hAnsi="Times New Roman" w:cs="Times New Roman"/>
          <w:sz w:val="24"/>
          <w:szCs w:val="24"/>
        </w:rPr>
        <w:t>, and in the process we will see how the past is transformed rather than merely preserved</w:t>
      </w:r>
      <w:r w:rsidR="00A96C72" w:rsidRPr="00ED6951">
        <w:rPr>
          <w:rFonts w:ascii="Times New Roman" w:hAnsi="Times New Roman" w:cs="Times New Roman"/>
          <w:sz w:val="24"/>
          <w:szCs w:val="24"/>
        </w:rPr>
        <w:t>.</w:t>
      </w:r>
      <w:r w:rsidR="00CC55DE" w:rsidRPr="00ED6951">
        <w:rPr>
          <w:rFonts w:ascii="Times New Roman" w:hAnsi="Times New Roman" w:cs="Times New Roman"/>
          <w:sz w:val="24"/>
          <w:szCs w:val="24"/>
        </w:rPr>
        <w:t xml:space="preserve"> </w:t>
      </w:r>
      <w:r w:rsidR="00EF172F" w:rsidRPr="00ED6951">
        <w:rPr>
          <w:rFonts w:ascii="Times New Roman" w:hAnsi="Times New Roman" w:cs="Times New Roman"/>
          <w:sz w:val="24"/>
          <w:szCs w:val="24"/>
        </w:rPr>
        <w:t xml:space="preserve"> A</w:t>
      </w:r>
      <w:r w:rsidR="00886A8A" w:rsidRPr="00ED6951">
        <w:rPr>
          <w:rFonts w:ascii="Times New Roman" w:hAnsi="Times New Roman" w:cs="Times New Roman"/>
          <w:sz w:val="24"/>
          <w:szCs w:val="24"/>
        </w:rPr>
        <w:t xml:space="preserve"> part of the action </w:t>
      </w:r>
      <w:r w:rsidR="00EF172F" w:rsidRPr="00ED6951">
        <w:rPr>
          <w:rFonts w:ascii="Times New Roman" w:hAnsi="Times New Roman" w:cs="Times New Roman"/>
          <w:sz w:val="24"/>
          <w:szCs w:val="24"/>
        </w:rPr>
        <w:t>an organism</w:t>
      </w:r>
      <w:r w:rsidR="00A96C72" w:rsidRPr="00ED6951">
        <w:rPr>
          <w:rFonts w:ascii="Times New Roman" w:hAnsi="Times New Roman" w:cs="Times New Roman"/>
          <w:sz w:val="24"/>
          <w:szCs w:val="24"/>
        </w:rPr>
        <w:t xml:space="preserve"> receives from the outside</w:t>
      </w:r>
      <w:r w:rsidR="00886A8A" w:rsidRPr="00ED6951">
        <w:rPr>
          <w:rFonts w:ascii="Times New Roman" w:hAnsi="Times New Roman" w:cs="Times New Roman"/>
          <w:sz w:val="24"/>
          <w:szCs w:val="24"/>
        </w:rPr>
        <w:t xml:space="preserve"> is </w:t>
      </w:r>
      <w:r w:rsidR="00EF172F" w:rsidRPr="00ED6951">
        <w:rPr>
          <w:rFonts w:ascii="Times New Roman" w:hAnsi="Times New Roman" w:cs="Times New Roman"/>
          <w:sz w:val="24"/>
          <w:szCs w:val="24"/>
        </w:rPr>
        <w:t xml:space="preserve">usually </w:t>
      </w:r>
      <w:r w:rsidR="00886A8A" w:rsidRPr="00ED6951">
        <w:rPr>
          <w:rFonts w:ascii="Times New Roman" w:hAnsi="Times New Roman" w:cs="Times New Roman"/>
          <w:i/>
          <w:sz w:val="24"/>
          <w:szCs w:val="24"/>
        </w:rPr>
        <w:t>absorbed</w:t>
      </w:r>
      <w:r w:rsidR="00D16CD1" w:rsidRPr="00ED6951">
        <w:rPr>
          <w:rFonts w:ascii="Times New Roman" w:hAnsi="Times New Roman" w:cs="Times New Roman"/>
          <w:i/>
          <w:sz w:val="24"/>
          <w:szCs w:val="24"/>
        </w:rPr>
        <w:t xml:space="preserve"> (</w:t>
      </w:r>
      <w:r w:rsidR="00162853" w:rsidRPr="00ED6951">
        <w:rPr>
          <w:rFonts w:ascii="Times New Roman" w:hAnsi="Times New Roman" w:cs="Times New Roman"/>
          <w:i/>
          <w:sz w:val="24"/>
          <w:szCs w:val="24"/>
        </w:rPr>
        <w:t>Cinema 1</w:t>
      </w:r>
      <w:r w:rsidR="00D16CD1" w:rsidRPr="00ED6951">
        <w:rPr>
          <w:rFonts w:ascii="Times New Roman" w:hAnsi="Times New Roman" w:cs="Times New Roman"/>
          <w:sz w:val="24"/>
          <w:szCs w:val="24"/>
        </w:rPr>
        <w:t xml:space="preserve"> 65</w:t>
      </w:r>
      <w:r w:rsidR="00D16CD1" w:rsidRPr="00ED6951">
        <w:rPr>
          <w:rFonts w:ascii="Times New Roman" w:hAnsi="Times New Roman" w:cs="Times New Roman"/>
          <w:i/>
          <w:sz w:val="24"/>
          <w:szCs w:val="24"/>
        </w:rPr>
        <w:t>)</w:t>
      </w:r>
      <w:r w:rsidR="00886A8A" w:rsidRPr="00ED6951">
        <w:rPr>
          <w:rFonts w:ascii="Times New Roman" w:hAnsi="Times New Roman" w:cs="Times New Roman"/>
          <w:i/>
          <w:sz w:val="24"/>
          <w:szCs w:val="24"/>
        </w:rPr>
        <w:t>.</w:t>
      </w:r>
      <w:r w:rsidR="001B4C0D" w:rsidRPr="00ED6951">
        <w:rPr>
          <w:rFonts w:ascii="Times New Roman" w:hAnsi="Times New Roman" w:cs="Times New Roman"/>
          <w:i/>
          <w:sz w:val="24"/>
          <w:szCs w:val="24"/>
        </w:rPr>
        <w:t xml:space="preserve"> </w:t>
      </w:r>
      <w:r w:rsidR="00A96C72" w:rsidRPr="00ED6951">
        <w:rPr>
          <w:rFonts w:ascii="Times New Roman" w:hAnsi="Times New Roman" w:cs="Times New Roman"/>
          <w:sz w:val="24"/>
          <w:szCs w:val="24"/>
        </w:rPr>
        <w:t>This absorption of actions from outside the organism is how the organism gives itself a present in which a past is retained: in order to</w:t>
      </w:r>
      <w:r w:rsidR="001B4C0D" w:rsidRPr="00ED6951">
        <w:rPr>
          <w:rFonts w:ascii="Times New Roman" w:hAnsi="Times New Roman" w:cs="Times New Roman"/>
          <w:sz w:val="24"/>
          <w:szCs w:val="24"/>
        </w:rPr>
        <w:t xml:space="preserve"> ‘fill ourselves’ with an “image of ourselves”, we must contemplate</w:t>
      </w:r>
      <w:r w:rsidR="00A96C72" w:rsidRPr="00ED6951">
        <w:rPr>
          <w:rFonts w:ascii="Times New Roman" w:hAnsi="Times New Roman" w:cs="Times New Roman"/>
          <w:sz w:val="24"/>
          <w:szCs w:val="24"/>
        </w:rPr>
        <w:t xml:space="preserve"> and absorb something other than ourselves. </w:t>
      </w:r>
      <w:r w:rsidR="001B4C0D" w:rsidRPr="00ED6951">
        <w:rPr>
          <w:rFonts w:ascii="Times New Roman" w:hAnsi="Times New Roman" w:cs="Times New Roman"/>
          <w:sz w:val="24"/>
          <w:szCs w:val="24"/>
        </w:rPr>
        <w:t xml:space="preserve">Deleuze </w:t>
      </w:r>
      <w:r w:rsidR="000716D5" w:rsidRPr="00ED6951">
        <w:rPr>
          <w:rFonts w:ascii="Times New Roman" w:hAnsi="Times New Roman" w:cs="Times New Roman"/>
          <w:sz w:val="24"/>
          <w:szCs w:val="24"/>
        </w:rPr>
        <w:t>writes</w:t>
      </w:r>
      <w:r w:rsidR="00CA2F1D" w:rsidRPr="00ED6951">
        <w:rPr>
          <w:rFonts w:ascii="Times New Roman" w:hAnsi="Times New Roman" w:cs="Times New Roman"/>
          <w:sz w:val="24"/>
          <w:szCs w:val="24"/>
        </w:rPr>
        <w:t xml:space="preserve">, for example, that </w:t>
      </w:r>
      <w:r w:rsidR="000716D5" w:rsidRPr="00ED6951">
        <w:rPr>
          <w:rFonts w:ascii="Times New Roman" w:hAnsi="Times New Roman" w:cs="Times New Roman"/>
          <w:sz w:val="24"/>
          <w:szCs w:val="24"/>
        </w:rPr>
        <w:t xml:space="preserve">wheat is a contraction of </w:t>
      </w:r>
      <w:r w:rsidR="00CA2F1D" w:rsidRPr="00ED6951">
        <w:rPr>
          <w:rFonts w:ascii="Times New Roman" w:hAnsi="Times New Roman" w:cs="Times New Roman"/>
          <w:sz w:val="24"/>
          <w:szCs w:val="24"/>
        </w:rPr>
        <w:t>“</w:t>
      </w:r>
      <w:r w:rsidR="000716D5" w:rsidRPr="00ED6951">
        <w:rPr>
          <w:rFonts w:ascii="Times New Roman" w:hAnsi="Times New Roman" w:cs="Times New Roman"/>
          <w:sz w:val="24"/>
          <w:szCs w:val="24"/>
        </w:rPr>
        <w:t xml:space="preserve">the earth and humidity” </w:t>
      </w:r>
      <w:r w:rsidR="00CA2F1D" w:rsidRPr="00ED6951">
        <w:rPr>
          <w:rFonts w:ascii="Times New Roman" w:hAnsi="Times New Roman" w:cs="Times New Roman"/>
          <w:sz w:val="24"/>
          <w:szCs w:val="24"/>
        </w:rPr>
        <w:t xml:space="preserve">that it has absorbed in the past, </w:t>
      </w:r>
      <w:r w:rsidR="000716D5" w:rsidRPr="00ED6951">
        <w:rPr>
          <w:rFonts w:ascii="Times New Roman" w:hAnsi="Times New Roman" w:cs="Times New Roman"/>
          <w:sz w:val="24"/>
          <w:szCs w:val="24"/>
        </w:rPr>
        <w:t>and that</w:t>
      </w:r>
      <w:r w:rsidR="001B4C0D" w:rsidRPr="00ED6951">
        <w:rPr>
          <w:rFonts w:ascii="Times New Roman" w:hAnsi="Times New Roman" w:cs="Times New Roman"/>
          <w:sz w:val="24"/>
          <w:szCs w:val="24"/>
        </w:rPr>
        <w:t xml:space="preserve"> </w:t>
      </w:r>
      <w:r w:rsidR="000716D5" w:rsidRPr="00ED6951">
        <w:rPr>
          <w:rFonts w:ascii="Times New Roman" w:hAnsi="Times New Roman" w:cs="Times New Roman"/>
          <w:sz w:val="24"/>
          <w:szCs w:val="24"/>
        </w:rPr>
        <w:t>“the lily of the field” by its existence alone “sings the glory of the heavens, the goddesses and gods”</w:t>
      </w:r>
      <w:r w:rsidR="00CA2F1D" w:rsidRPr="00ED6951">
        <w:rPr>
          <w:rFonts w:ascii="Times New Roman" w:hAnsi="Times New Roman" w:cs="Times New Roman"/>
          <w:sz w:val="24"/>
          <w:szCs w:val="24"/>
        </w:rPr>
        <w:t xml:space="preserve"> which are outside of it</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Difference and Repetition</w:t>
      </w:r>
      <w:r w:rsidR="00D16CD1" w:rsidRPr="00ED6951">
        <w:rPr>
          <w:rFonts w:ascii="Times New Roman" w:hAnsi="Times New Roman" w:cs="Times New Roman"/>
          <w:sz w:val="24"/>
          <w:szCs w:val="24"/>
        </w:rPr>
        <w:t xml:space="preserve"> 75)</w:t>
      </w:r>
      <w:r w:rsidR="000716D5" w:rsidRPr="00ED6951">
        <w:rPr>
          <w:rFonts w:ascii="Times New Roman" w:hAnsi="Times New Roman" w:cs="Times New Roman"/>
          <w:sz w:val="24"/>
          <w:szCs w:val="24"/>
        </w:rPr>
        <w:t>.</w:t>
      </w:r>
      <w:r w:rsidR="001B4C0D" w:rsidRPr="00ED6951">
        <w:rPr>
          <w:rFonts w:ascii="Times New Roman" w:hAnsi="Times New Roman" w:cs="Times New Roman"/>
          <w:sz w:val="24"/>
          <w:szCs w:val="24"/>
        </w:rPr>
        <w:t xml:space="preserve"> When the organism draws something from the things outside of it, it </w:t>
      </w:r>
      <w:r w:rsidR="00CA2F1D" w:rsidRPr="00ED6951">
        <w:rPr>
          <w:rFonts w:ascii="Times New Roman" w:hAnsi="Times New Roman" w:cs="Times New Roman"/>
          <w:sz w:val="24"/>
          <w:szCs w:val="24"/>
        </w:rPr>
        <w:t xml:space="preserve">also </w:t>
      </w:r>
      <w:r w:rsidR="0073525B" w:rsidRPr="00ED6951">
        <w:rPr>
          <w:rFonts w:ascii="Times New Roman" w:hAnsi="Times New Roman" w:cs="Times New Roman"/>
          <w:sz w:val="24"/>
          <w:szCs w:val="24"/>
        </w:rPr>
        <w:t>makes a difference to</w:t>
      </w:r>
      <w:r w:rsidR="00A96C72" w:rsidRPr="00ED6951">
        <w:rPr>
          <w:rFonts w:ascii="Times New Roman" w:hAnsi="Times New Roman" w:cs="Times New Roman"/>
          <w:sz w:val="24"/>
          <w:szCs w:val="24"/>
        </w:rPr>
        <w:t xml:space="preserve"> those things</w:t>
      </w:r>
      <w:r w:rsidR="001B4C0D" w:rsidRPr="00ED6951">
        <w:rPr>
          <w:rFonts w:ascii="Times New Roman" w:hAnsi="Times New Roman" w:cs="Times New Roman"/>
          <w:sz w:val="24"/>
          <w:szCs w:val="24"/>
        </w:rPr>
        <w:t xml:space="preserve">: the contemplation of the outside goes beyond the sum total of the parts. </w:t>
      </w:r>
      <w:r w:rsidR="00CA2F1D" w:rsidRPr="00ED6951">
        <w:rPr>
          <w:rFonts w:ascii="Times New Roman" w:hAnsi="Times New Roman" w:cs="Times New Roman"/>
          <w:sz w:val="24"/>
          <w:szCs w:val="24"/>
        </w:rPr>
        <w:t xml:space="preserve">The grain of wheat is nothing but humidity and earth, but </w:t>
      </w:r>
      <w:r w:rsidR="0073525B" w:rsidRPr="00ED6951">
        <w:rPr>
          <w:rFonts w:ascii="Times New Roman" w:hAnsi="Times New Roman" w:cs="Times New Roman"/>
          <w:sz w:val="24"/>
          <w:szCs w:val="24"/>
        </w:rPr>
        <w:t>there</w:t>
      </w:r>
      <w:r w:rsidR="00CA2F1D" w:rsidRPr="00ED6951">
        <w:rPr>
          <w:rFonts w:ascii="Times New Roman" w:hAnsi="Times New Roman" w:cs="Times New Roman"/>
          <w:sz w:val="24"/>
          <w:szCs w:val="24"/>
        </w:rPr>
        <w:t xml:space="preserve"> is also a transformation of the elements it fuses.</w:t>
      </w:r>
      <w:r w:rsidR="0073525B" w:rsidRPr="00ED6951">
        <w:rPr>
          <w:rFonts w:ascii="Times New Roman" w:hAnsi="Times New Roman" w:cs="Times New Roman"/>
          <w:sz w:val="24"/>
          <w:szCs w:val="24"/>
        </w:rPr>
        <w:t xml:space="preserve"> This transformation is not an active choice by the organism; it is an event which occurs </w:t>
      </w:r>
      <w:r w:rsidR="00A81339" w:rsidRPr="00ED6951">
        <w:rPr>
          <w:rFonts w:ascii="Times New Roman" w:hAnsi="Times New Roman" w:cs="Times New Roman"/>
          <w:sz w:val="24"/>
          <w:szCs w:val="24"/>
        </w:rPr>
        <w:t>through</w:t>
      </w:r>
      <w:r w:rsidR="0073525B" w:rsidRPr="00ED6951">
        <w:rPr>
          <w:rFonts w:ascii="Times New Roman" w:hAnsi="Times New Roman" w:cs="Times New Roman"/>
          <w:sz w:val="24"/>
          <w:szCs w:val="24"/>
        </w:rPr>
        <w:t xml:space="preserve"> the hesitation of the organism.</w:t>
      </w:r>
      <w:r w:rsidR="00CA2F1D" w:rsidRPr="00ED6951">
        <w:rPr>
          <w:rFonts w:ascii="Times New Roman" w:hAnsi="Times New Roman" w:cs="Times New Roman"/>
          <w:sz w:val="24"/>
          <w:szCs w:val="24"/>
        </w:rPr>
        <w:t xml:space="preserve"> </w:t>
      </w:r>
    </w:p>
    <w:p w:rsidR="00602D7B"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1B4C0D" w:rsidRPr="00ED6951">
        <w:rPr>
          <w:rFonts w:ascii="Times New Roman" w:hAnsi="Times New Roman" w:cs="Times New Roman"/>
          <w:sz w:val="24"/>
          <w:szCs w:val="24"/>
        </w:rPr>
        <w:t xml:space="preserve">The difference between the contemplation of the organism and </w:t>
      </w:r>
      <w:r w:rsidR="00CA2F1D" w:rsidRPr="00ED6951">
        <w:rPr>
          <w:rFonts w:ascii="Times New Roman" w:hAnsi="Times New Roman" w:cs="Times New Roman"/>
          <w:sz w:val="24"/>
          <w:szCs w:val="24"/>
        </w:rPr>
        <w:t>that which</w:t>
      </w:r>
      <w:r w:rsidR="001B4C0D" w:rsidRPr="00ED6951">
        <w:rPr>
          <w:rFonts w:ascii="Times New Roman" w:hAnsi="Times New Roman" w:cs="Times New Roman"/>
          <w:sz w:val="24"/>
          <w:szCs w:val="24"/>
        </w:rPr>
        <w:t xml:space="preserve"> it contemplates results </w:t>
      </w:r>
      <w:r w:rsidR="00A96C72" w:rsidRPr="00ED6951">
        <w:rPr>
          <w:rFonts w:ascii="Times New Roman" w:hAnsi="Times New Roman" w:cs="Times New Roman"/>
          <w:sz w:val="24"/>
          <w:szCs w:val="24"/>
        </w:rPr>
        <w:t xml:space="preserve">from </w:t>
      </w:r>
      <w:r w:rsidR="001B4C0D" w:rsidRPr="00ED6951">
        <w:rPr>
          <w:rFonts w:ascii="Times New Roman" w:hAnsi="Times New Roman" w:cs="Times New Roman"/>
          <w:sz w:val="24"/>
          <w:szCs w:val="24"/>
        </w:rPr>
        <w:t>a hesitat</w:t>
      </w:r>
      <w:r w:rsidR="00BF402E" w:rsidRPr="00ED6951">
        <w:rPr>
          <w:rFonts w:ascii="Times New Roman" w:hAnsi="Times New Roman" w:cs="Times New Roman"/>
          <w:sz w:val="24"/>
          <w:szCs w:val="24"/>
        </w:rPr>
        <w:t>ion about how it should react</w:t>
      </w:r>
      <w:r w:rsidR="00CA2F1D" w:rsidRPr="00ED6951">
        <w:rPr>
          <w:rFonts w:ascii="Times New Roman" w:hAnsi="Times New Roman" w:cs="Times New Roman"/>
          <w:sz w:val="24"/>
          <w:szCs w:val="24"/>
        </w:rPr>
        <w:t xml:space="preserve"> to outside elements</w:t>
      </w:r>
      <w:r w:rsidR="00BF402E" w:rsidRPr="00ED6951">
        <w:rPr>
          <w:rFonts w:ascii="Times New Roman" w:hAnsi="Times New Roman" w:cs="Times New Roman"/>
          <w:sz w:val="24"/>
          <w:szCs w:val="24"/>
        </w:rPr>
        <w:t>.</w:t>
      </w:r>
      <w:r w:rsidR="00CA2F1D" w:rsidRPr="00ED6951">
        <w:rPr>
          <w:rFonts w:ascii="Times New Roman" w:hAnsi="Times New Roman" w:cs="Times New Roman"/>
          <w:sz w:val="24"/>
          <w:szCs w:val="24"/>
        </w:rPr>
        <w:t xml:space="preserve"> This is like a ‘question’ the organism puts to its outside: how should I hold all these elements together?</w:t>
      </w:r>
      <w:r w:rsidR="00BF402E" w:rsidRPr="00ED6951">
        <w:rPr>
          <w:rFonts w:ascii="Times New Roman" w:hAnsi="Times New Roman" w:cs="Times New Roman"/>
          <w:sz w:val="24"/>
          <w:szCs w:val="24"/>
        </w:rPr>
        <w:t xml:space="preserve"> </w:t>
      </w:r>
      <w:r w:rsidR="001B4C0D" w:rsidRPr="00ED6951">
        <w:rPr>
          <w:rFonts w:ascii="Times New Roman" w:hAnsi="Times New Roman" w:cs="Times New Roman"/>
          <w:sz w:val="24"/>
          <w:szCs w:val="24"/>
        </w:rPr>
        <w:t xml:space="preserve">Such a </w:t>
      </w:r>
      <w:r w:rsidR="001B4C0D" w:rsidRPr="00ED6951">
        <w:rPr>
          <w:rFonts w:ascii="Times New Roman" w:hAnsi="Times New Roman" w:cs="Times New Roman"/>
          <w:sz w:val="24"/>
          <w:szCs w:val="24"/>
        </w:rPr>
        <w:lastRenderedPageBreak/>
        <w:t xml:space="preserve">questioning manner of </w:t>
      </w:r>
      <w:r w:rsidR="0073525B" w:rsidRPr="00ED6951">
        <w:rPr>
          <w:rFonts w:ascii="Times New Roman" w:hAnsi="Times New Roman" w:cs="Times New Roman"/>
          <w:sz w:val="24"/>
          <w:szCs w:val="24"/>
        </w:rPr>
        <w:t>absorbing</w:t>
      </w:r>
      <w:r w:rsidR="00A96C72" w:rsidRPr="00ED6951">
        <w:rPr>
          <w:rFonts w:ascii="Times New Roman" w:hAnsi="Times New Roman" w:cs="Times New Roman"/>
          <w:sz w:val="24"/>
          <w:szCs w:val="24"/>
        </w:rPr>
        <w:t xml:space="preserve"> things which are outside</w:t>
      </w:r>
      <w:r w:rsidR="001B4C0D" w:rsidRPr="00ED6951">
        <w:rPr>
          <w:rFonts w:ascii="Times New Roman" w:hAnsi="Times New Roman" w:cs="Times New Roman"/>
          <w:sz w:val="24"/>
          <w:szCs w:val="24"/>
        </w:rPr>
        <w:t xml:space="preserve"> is the most basic form of the preservation </w:t>
      </w:r>
      <w:r w:rsidR="004C12B0" w:rsidRPr="00ED6951">
        <w:rPr>
          <w:rFonts w:ascii="Times New Roman" w:hAnsi="Times New Roman" w:cs="Times New Roman"/>
          <w:sz w:val="24"/>
          <w:szCs w:val="24"/>
        </w:rPr>
        <w:t xml:space="preserve">and transformation </w:t>
      </w:r>
      <w:r w:rsidR="00EF172F" w:rsidRPr="00ED6951">
        <w:rPr>
          <w:rFonts w:ascii="Times New Roman" w:hAnsi="Times New Roman" w:cs="Times New Roman"/>
          <w:sz w:val="24"/>
          <w:szCs w:val="24"/>
        </w:rPr>
        <w:t xml:space="preserve">of the past. </w:t>
      </w:r>
      <w:r w:rsidR="001B4C0D" w:rsidRPr="00ED6951">
        <w:rPr>
          <w:rFonts w:ascii="Times New Roman" w:hAnsi="Times New Roman" w:cs="Times New Roman"/>
          <w:sz w:val="24"/>
          <w:szCs w:val="24"/>
        </w:rPr>
        <w:t xml:space="preserve">Without such a </w:t>
      </w:r>
      <w:r w:rsidR="00A81339" w:rsidRPr="00ED6951">
        <w:rPr>
          <w:rFonts w:ascii="Times New Roman" w:hAnsi="Times New Roman" w:cs="Times New Roman"/>
          <w:sz w:val="24"/>
          <w:szCs w:val="24"/>
        </w:rPr>
        <w:t>questioning preservation, the lived present would merely present identical cases of what had been perceived before</w:t>
      </w:r>
      <w:r w:rsidR="001B4C0D" w:rsidRPr="00ED6951">
        <w:rPr>
          <w:rFonts w:ascii="Times New Roman" w:hAnsi="Times New Roman" w:cs="Times New Roman"/>
          <w:sz w:val="24"/>
          <w:szCs w:val="24"/>
        </w:rPr>
        <w:t xml:space="preserve">. </w:t>
      </w:r>
      <w:r w:rsidR="00602D7B" w:rsidRPr="00ED6951">
        <w:rPr>
          <w:rFonts w:ascii="Times New Roman" w:hAnsi="Times New Roman" w:cs="Times New Roman"/>
          <w:sz w:val="24"/>
          <w:szCs w:val="24"/>
        </w:rPr>
        <w:t xml:space="preserve">We see this in a much more complex way in </w:t>
      </w:r>
      <w:proofErr w:type="spellStart"/>
      <w:r w:rsidR="00602D7B" w:rsidRPr="00ED6951">
        <w:rPr>
          <w:rFonts w:ascii="Times New Roman" w:hAnsi="Times New Roman" w:cs="Times New Roman"/>
          <w:sz w:val="24"/>
          <w:szCs w:val="24"/>
        </w:rPr>
        <w:t>Knausgaard’s</w:t>
      </w:r>
      <w:proofErr w:type="spellEnd"/>
      <w:r w:rsidR="00602D7B" w:rsidRPr="00ED6951">
        <w:rPr>
          <w:rFonts w:ascii="Times New Roman" w:hAnsi="Times New Roman" w:cs="Times New Roman"/>
          <w:sz w:val="24"/>
          <w:szCs w:val="24"/>
        </w:rPr>
        <w:t xml:space="preserve"> exploration human memory in </w:t>
      </w:r>
      <w:r w:rsidR="00602D7B" w:rsidRPr="00ED6951">
        <w:rPr>
          <w:rFonts w:ascii="Times New Roman" w:hAnsi="Times New Roman" w:cs="Times New Roman"/>
          <w:i/>
          <w:sz w:val="24"/>
          <w:szCs w:val="24"/>
        </w:rPr>
        <w:t>My Struggle</w:t>
      </w:r>
      <w:r w:rsidR="00602D7B" w:rsidRPr="00ED6951">
        <w:rPr>
          <w:rFonts w:ascii="Times New Roman" w:hAnsi="Times New Roman" w:cs="Times New Roman"/>
          <w:sz w:val="24"/>
          <w:szCs w:val="24"/>
        </w:rPr>
        <w:t xml:space="preserve">. He poses the </w:t>
      </w:r>
      <w:r w:rsidR="00602D7B" w:rsidRPr="00ED6951">
        <w:rPr>
          <w:rFonts w:ascii="Times New Roman" w:hAnsi="Times New Roman" w:cs="Times New Roman"/>
          <w:i/>
          <w:sz w:val="24"/>
          <w:szCs w:val="24"/>
        </w:rPr>
        <w:t>question</w:t>
      </w:r>
      <w:r w:rsidR="00602D7B" w:rsidRPr="00ED6951">
        <w:rPr>
          <w:rFonts w:ascii="Times New Roman" w:hAnsi="Times New Roman" w:cs="Times New Roman"/>
          <w:sz w:val="24"/>
          <w:szCs w:val="24"/>
        </w:rPr>
        <w:t xml:space="preserve"> to his past of why certain memories ‘stick’ and others fade, asking “why did I remember this so well?” and proceeding to pursue several possibilities regarding his own past</w:t>
      </w:r>
      <w:r w:rsidR="00D16CD1" w:rsidRPr="00ED6951">
        <w:rPr>
          <w:rFonts w:ascii="Times New Roman" w:hAnsi="Times New Roman" w:cs="Times New Roman"/>
          <w:sz w:val="24"/>
          <w:szCs w:val="24"/>
        </w:rPr>
        <w:t xml:space="preserve"> (402, 432)</w:t>
      </w:r>
      <w:r w:rsidR="00602D7B" w:rsidRPr="00ED6951">
        <w:rPr>
          <w:rFonts w:ascii="Times New Roman" w:hAnsi="Times New Roman" w:cs="Times New Roman"/>
          <w:sz w:val="24"/>
          <w:szCs w:val="24"/>
        </w:rPr>
        <w:t xml:space="preserve">.  This questioning in writing, prompted by the </w:t>
      </w:r>
      <w:proofErr w:type="spellStart"/>
      <w:r w:rsidR="00602D7B" w:rsidRPr="00ED6951">
        <w:rPr>
          <w:rFonts w:ascii="Times New Roman" w:hAnsi="Times New Roman" w:cs="Times New Roman"/>
          <w:sz w:val="24"/>
          <w:szCs w:val="24"/>
        </w:rPr>
        <w:t>involutary</w:t>
      </w:r>
      <w:proofErr w:type="spellEnd"/>
      <w:r w:rsidR="00602D7B" w:rsidRPr="00ED6951">
        <w:rPr>
          <w:rFonts w:ascii="Times New Roman" w:hAnsi="Times New Roman" w:cs="Times New Roman"/>
          <w:sz w:val="24"/>
          <w:szCs w:val="24"/>
        </w:rPr>
        <w:t xml:space="preserve">, </w:t>
      </w:r>
      <w:proofErr w:type="spellStart"/>
      <w:r w:rsidR="00602D7B" w:rsidRPr="00ED6951">
        <w:rPr>
          <w:rFonts w:ascii="Times New Roman" w:hAnsi="Times New Roman" w:cs="Times New Roman"/>
          <w:sz w:val="24"/>
          <w:szCs w:val="24"/>
        </w:rPr>
        <w:t>Proustian</w:t>
      </w:r>
      <w:proofErr w:type="spellEnd"/>
      <w:r w:rsidR="00602D7B" w:rsidRPr="00ED6951">
        <w:rPr>
          <w:rFonts w:ascii="Times New Roman" w:hAnsi="Times New Roman" w:cs="Times New Roman"/>
          <w:sz w:val="24"/>
          <w:szCs w:val="24"/>
        </w:rPr>
        <w:t xml:space="preserve"> nature of memory, interrupts the ‘</w:t>
      </w:r>
      <w:proofErr w:type="spellStart"/>
      <w:r w:rsidR="00602D7B" w:rsidRPr="00ED6951">
        <w:rPr>
          <w:rFonts w:ascii="Times New Roman" w:hAnsi="Times New Roman" w:cs="Times New Roman"/>
          <w:sz w:val="24"/>
          <w:szCs w:val="24"/>
        </w:rPr>
        <w:t>unchangingness</w:t>
      </w:r>
      <w:proofErr w:type="spellEnd"/>
      <w:r w:rsidR="00602D7B" w:rsidRPr="00ED6951">
        <w:rPr>
          <w:rFonts w:ascii="Times New Roman" w:hAnsi="Times New Roman" w:cs="Times New Roman"/>
          <w:sz w:val="24"/>
          <w:szCs w:val="24"/>
        </w:rPr>
        <w:t>’ and repetitiveness of bourgeois family life, and consists in the transformation of the past, just as the wheat introduces a difference into the elements it contracts.</w:t>
      </w:r>
    </w:p>
    <w:p w:rsidR="00B403C9"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A81339" w:rsidRPr="00ED6951">
        <w:rPr>
          <w:rFonts w:ascii="Times New Roman" w:hAnsi="Times New Roman" w:cs="Times New Roman"/>
          <w:sz w:val="24"/>
          <w:szCs w:val="24"/>
        </w:rPr>
        <w:t xml:space="preserve">We have three modes of time at this point: the chaotic </w:t>
      </w:r>
      <w:r w:rsidR="00EF172F" w:rsidRPr="00ED6951">
        <w:rPr>
          <w:rFonts w:ascii="Times New Roman" w:hAnsi="Times New Roman" w:cs="Times New Roman"/>
          <w:sz w:val="24"/>
          <w:szCs w:val="24"/>
        </w:rPr>
        <w:t>instantaneousness</w:t>
      </w:r>
      <w:r w:rsidR="00A81339" w:rsidRPr="00ED6951">
        <w:rPr>
          <w:rFonts w:ascii="Times New Roman" w:hAnsi="Times New Roman" w:cs="Times New Roman"/>
          <w:sz w:val="24"/>
          <w:szCs w:val="24"/>
        </w:rPr>
        <w:t xml:space="preserve"> of matter, the repetition of similar instances in the lived present, and the introduction of a non-similar instance, when a questioning hesitation is put to the outside. </w:t>
      </w:r>
      <w:r w:rsidR="0093230B" w:rsidRPr="00ED6951">
        <w:rPr>
          <w:rFonts w:ascii="Times New Roman" w:hAnsi="Times New Roman" w:cs="Times New Roman"/>
          <w:sz w:val="24"/>
          <w:szCs w:val="24"/>
        </w:rPr>
        <w:t xml:space="preserve">The key difference in the </w:t>
      </w:r>
      <w:r w:rsidR="00A81339" w:rsidRPr="00ED6951">
        <w:rPr>
          <w:rFonts w:ascii="Times New Roman" w:hAnsi="Times New Roman" w:cs="Times New Roman"/>
          <w:sz w:val="24"/>
          <w:szCs w:val="24"/>
        </w:rPr>
        <w:t xml:space="preserve">two </w:t>
      </w:r>
      <w:r w:rsidR="0093230B" w:rsidRPr="00ED6951">
        <w:rPr>
          <w:rFonts w:ascii="Times New Roman" w:hAnsi="Times New Roman" w:cs="Times New Roman"/>
          <w:sz w:val="24"/>
          <w:szCs w:val="24"/>
        </w:rPr>
        <w:t>modes of time</w:t>
      </w:r>
      <w:r w:rsidR="00A81339" w:rsidRPr="00ED6951">
        <w:rPr>
          <w:rFonts w:ascii="Times New Roman" w:hAnsi="Times New Roman" w:cs="Times New Roman"/>
          <w:sz w:val="24"/>
          <w:szCs w:val="24"/>
        </w:rPr>
        <w:t xml:space="preserve"> related to the organism</w:t>
      </w:r>
      <w:r w:rsidR="0093230B" w:rsidRPr="00ED6951">
        <w:rPr>
          <w:rFonts w:ascii="Times New Roman" w:hAnsi="Times New Roman" w:cs="Times New Roman"/>
          <w:sz w:val="24"/>
          <w:szCs w:val="24"/>
        </w:rPr>
        <w:t xml:space="preserve"> is between the retention of instants which are </w:t>
      </w:r>
      <w:r w:rsidR="0093230B" w:rsidRPr="00ED6951">
        <w:rPr>
          <w:rFonts w:ascii="Times New Roman" w:hAnsi="Times New Roman" w:cs="Times New Roman"/>
          <w:i/>
          <w:sz w:val="24"/>
          <w:szCs w:val="24"/>
        </w:rPr>
        <w:t>similar</w:t>
      </w:r>
      <w:r w:rsidR="0093230B" w:rsidRPr="00ED6951">
        <w:rPr>
          <w:rFonts w:ascii="Times New Roman" w:hAnsi="Times New Roman" w:cs="Times New Roman"/>
          <w:sz w:val="24"/>
          <w:szCs w:val="24"/>
        </w:rPr>
        <w:t xml:space="preserve"> on the one hand (as with the fusion of the living present), and the transformation of the past into something </w:t>
      </w:r>
      <w:r w:rsidR="0093230B" w:rsidRPr="00ED6951">
        <w:rPr>
          <w:rFonts w:ascii="Times New Roman" w:hAnsi="Times New Roman" w:cs="Times New Roman"/>
          <w:i/>
          <w:sz w:val="24"/>
          <w:szCs w:val="24"/>
        </w:rPr>
        <w:t>different</w:t>
      </w:r>
      <w:r w:rsidR="0093230B" w:rsidRPr="00ED6951">
        <w:rPr>
          <w:rFonts w:ascii="Times New Roman" w:hAnsi="Times New Roman" w:cs="Times New Roman"/>
          <w:sz w:val="24"/>
          <w:szCs w:val="24"/>
        </w:rPr>
        <w:t xml:space="preserve"> on the other hand (as with the question put to the outside by the organism). </w:t>
      </w:r>
      <w:r w:rsidR="00A97187" w:rsidRPr="00ED6951">
        <w:rPr>
          <w:rFonts w:ascii="Times New Roman" w:hAnsi="Times New Roman" w:cs="Times New Roman"/>
          <w:sz w:val="24"/>
          <w:szCs w:val="24"/>
        </w:rPr>
        <w:t xml:space="preserve">Here, we can see the famous concepts of difference and questioning which Deleuze takes from Heidegger and </w:t>
      </w:r>
      <w:r w:rsidR="00A81339" w:rsidRPr="00ED6951">
        <w:rPr>
          <w:rFonts w:ascii="Times New Roman" w:hAnsi="Times New Roman" w:cs="Times New Roman"/>
          <w:sz w:val="24"/>
          <w:szCs w:val="24"/>
        </w:rPr>
        <w:t>installs</w:t>
      </w:r>
      <w:r w:rsidR="00A97187" w:rsidRPr="00ED6951">
        <w:rPr>
          <w:rFonts w:ascii="Times New Roman" w:hAnsi="Times New Roman" w:cs="Times New Roman"/>
          <w:sz w:val="24"/>
          <w:szCs w:val="24"/>
        </w:rPr>
        <w:t xml:space="preserve"> at the most basic level of existence. </w:t>
      </w:r>
      <w:r w:rsidR="00A81339" w:rsidRPr="00ED6951">
        <w:rPr>
          <w:rFonts w:ascii="Times New Roman" w:hAnsi="Times New Roman" w:cs="Times New Roman"/>
          <w:sz w:val="24"/>
          <w:szCs w:val="24"/>
        </w:rPr>
        <w:t>Simply put</w:t>
      </w:r>
      <w:r w:rsidR="00D557B0" w:rsidRPr="00ED6951">
        <w:rPr>
          <w:rFonts w:ascii="Times New Roman" w:hAnsi="Times New Roman" w:cs="Times New Roman"/>
          <w:sz w:val="24"/>
          <w:szCs w:val="24"/>
        </w:rPr>
        <w:t xml:space="preserve">, although the organism ‘retains’ similar instants in order to form habits by which to give some order to its existence, </w:t>
      </w:r>
      <w:r w:rsidR="00A81339" w:rsidRPr="00ED6951">
        <w:rPr>
          <w:rFonts w:ascii="Times New Roman" w:hAnsi="Times New Roman" w:cs="Times New Roman"/>
          <w:sz w:val="24"/>
          <w:szCs w:val="24"/>
        </w:rPr>
        <w:t>it can also hesitate</w:t>
      </w:r>
      <w:r w:rsidR="00D557B0" w:rsidRPr="00ED6951">
        <w:rPr>
          <w:rFonts w:ascii="Times New Roman" w:hAnsi="Times New Roman" w:cs="Times New Roman"/>
          <w:sz w:val="24"/>
          <w:szCs w:val="24"/>
        </w:rPr>
        <w:t xml:space="preserve"> about </w:t>
      </w:r>
      <w:r w:rsidR="00D557B0" w:rsidRPr="00ED6951">
        <w:rPr>
          <w:rFonts w:ascii="Times New Roman" w:hAnsi="Times New Roman" w:cs="Times New Roman"/>
          <w:i/>
          <w:sz w:val="24"/>
          <w:szCs w:val="24"/>
        </w:rPr>
        <w:t xml:space="preserve">how </w:t>
      </w:r>
      <w:r w:rsidR="00D557B0" w:rsidRPr="00ED6951">
        <w:rPr>
          <w:rFonts w:ascii="Times New Roman" w:hAnsi="Times New Roman" w:cs="Times New Roman"/>
          <w:sz w:val="24"/>
          <w:szCs w:val="24"/>
        </w:rPr>
        <w:t xml:space="preserve">this retention should occur. In this hesitation, something </w:t>
      </w:r>
      <w:proofErr w:type="gramStart"/>
      <w:r w:rsidR="00D557B0" w:rsidRPr="00ED6951">
        <w:rPr>
          <w:rFonts w:ascii="Times New Roman" w:hAnsi="Times New Roman" w:cs="Times New Roman"/>
          <w:sz w:val="24"/>
          <w:szCs w:val="24"/>
        </w:rPr>
        <w:t>happens</w:t>
      </w:r>
      <w:proofErr w:type="gramEnd"/>
      <w:r w:rsidR="00D557B0" w:rsidRPr="00ED6951">
        <w:rPr>
          <w:rFonts w:ascii="Times New Roman" w:hAnsi="Times New Roman" w:cs="Times New Roman"/>
          <w:sz w:val="24"/>
          <w:szCs w:val="24"/>
        </w:rPr>
        <w:t xml:space="preserve"> which is out of the control of the organism: a difference is made to the elements which are absorbed. The event which occurs in the hesitant absorption of outside elements is som</w:t>
      </w:r>
      <w:r w:rsidR="00EF172F" w:rsidRPr="00ED6951">
        <w:rPr>
          <w:rFonts w:ascii="Times New Roman" w:hAnsi="Times New Roman" w:cs="Times New Roman"/>
          <w:sz w:val="24"/>
          <w:szCs w:val="24"/>
        </w:rPr>
        <w:t xml:space="preserve">ething like ‘non-organic’ life. </w:t>
      </w:r>
    </w:p>
    <w:p w:rsidR="00925842"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lastRenderedPageBreak/>
        <w:tab/>
      </w:r>
      <w:r w:rsidR="00925842" w:rsidRPr="00ED6951">
        <w:rPr>
          <w:rFonts w:ascii="Times New Roman" w:hAnsi="Times New Roman" w:cs="Times New Roman"/>
          <w:sz w:val="24"/>
          <w:szCs w:val="24"/>
        </w:rPr>
        <w:t xml:space="preserve">Having seen how a difference can be introduced into the past through the </w:t>
      </w:r>
      <w:r w:rsidR="00B403C9" w:rsidRPr="00ED6951">
        <w:rPr>
          <w:rFonts w:ascii="Times New Roman" w:hAnsi="Times New Roman" w:cs="Times New Roman"/>
          <w:sz w:val="24"/>
          <w:szCs w:val="24"/>
        </w:rPr>
        <w:t>hesitation</w:t>
      </w:r>
      <w:r w:rsidR="00925842" w:rsidRPr="00ED6951">
        <w:rPr>
          <w:rFonts w:ascii="Times New Roman" w:hAnsi="Times New Roman" w:cs="Times New Roman"/>
          <w:sz w:val="24"/>
          <w:szCs w:val="24"/>
        </w:rPr>
        <w:t xml:space="preserve"> of an organism in relation to the elements which sustain it, we must now look at how the temporal dimension of the future can be disrupted in such a way it is no longer merely expected as the repetition of a similar instance. </w:t>
      </w:r>
      <w:r w:rsidR="00D557B0" w:rsidRPr="00ED6951">
        <w:rPr>
          <w:rFonts w:ascii="Times New Roman" w:hAnsi="Times New Roman" w:cs="Times New Roman"/>
          <w:sz w:val="24"/>
          <w:szCs w:val="24"/>
        </w:rPr>
        <w:t>T</w:t>
      </w:r>
      <w:r w:rsidR="00925842" w:rsidRPr="00ED6951">
        <w:rPr>
          <w:rFonts w:ascii="Times New Roman" w:hAnsi="Times New Roman" w:cs="Times New Roman"/>
          <w:sz w:val="24"/>
          <w:szCs w:val="24"/>
        </w:rPr>
        <w:t xml:space="preserve">he present opens onto a future </w:t>
      </w:r>
      <w:r w:rsidR="00D557B0" w:rsidRPr="00ED6951">
        <w:rPr>
          <w:rFonts w:ascii="Times New Roman" w:hAnsi="Times New Roman" w:cs="Times New Roman"/>
          <w:sz w:val="24"/>
          <w:szCs w:val="24"/>
        </w:rPr>
        <w:t xml:space="preserve">through the organism </w:t>
      </w:r>
      <w:r w:rsidR="000716D5" w:rsidRPr="00ED6951">
        <w:rPr>
          <w:rFonts w:ascii="Times New Roman" w:hAnsi="Times New Roman" w:cs="Times New Roman"/>
          <w:sz w:val="24"/>
          <w:szCs w:val="24"/>
        </w:rPr>
        <w:t xml:space="preserve">insofar as </w:t>
      </w:r>
      <w:r w:rsidR="00925842" w:rsidRPr="00ED6951">
        <w:rPr>
          <w:rFonts w:ascii="Times New Roman" w:hAnsi="Times New Roman" w:cs="Times New Roman"/>
          <w:sz w:val="24"/>
          <w:szCs w:val="24"/>
        </w:rPr>
        <w:t>the</w:t>
      </w:r>
      <w:r w:rsidR="00A97187" w:rsidRPr="00ED6951">
        <w:rPr>
          <w:rFonts w:ascii="Times New Roman" w:hAnsi="Times New Roman" w:cs="Times New Roman"/>
          <w:sz w:val="24"/>
          <w:szCs w:val="24"/>
        </w:rPr>
        <w:t xml:space="preserve"> living present</w:t>
      </w:r>
      <w:r w:rsidR="000716D5" w:rsidRPr="00ED6951">
        <w:rPr>
          <w:rFonts w:ascii="Times New Roman" w:hAnsi="Times New Roman" w:cs="Times New Roman"/>
          <w:sz w:val="24"/>
          <w:szCs w:val="24"/>
        </w:rPr>
        <w:t xml:space="preserve"> can fall apart, under the strain of fatigue.</w:t>
      </w:r>
      <w:r w:rsidR="00A97187" w:rsidRPr="00ED6951">
        <w:rPr>
          <w:rFonts w:ascii="Times New Roman" w:hAnsi="Times New Roman" w:cs="Times New Roman"/>
          <w:sz w:val="24"/>
          <w:szCs w:val="24"/>
        </w:rPr>
        <w:t xml:space="preserve"> As we found earlier, the f</w:t>
      </w:r>
      <w:r w:rsidR="00144767" w:rsidRPr="00ED6951">
        <w:rPr>
          <w:rFonts w:ascii="Times New Roman" w:hAnsi="Times New Roman" w:cs="Times New Roman"/>
          <w:sz w:val="24"/>
          <w:szCs w:val="24"/>
        </w:rPr>
        <w:t xml:space="preserve">usion of instants </w:t>
      </w:r>
      <w:r w:rsidR="00A97187" w:rsidRPr="00ED6951">
        <w:rPr>
          <w:rFonts w:ascii="Times New Roman" w:hAnsi="Times New Roman" w:cs="Times New Roman"/>
          <w:sz w:val="24"/>
          <w:szCs w:val="24"/>
        </w:rPr>
        <w:t xml:space="preserve">in the organism </w:t>
      </w:r>
      <w:r w:rsidR="00144767" w:rsidRPr="00ED6951">
        <w:rPr>
          <w:rFonts w:ascii="Times New Roman" w:hAnsi="Times New Roman" w:cs="Times New Roman"/>
          <w:sz w:val="24"/>
          <w:szCs w:val="24"/>
        </w:rPr>
        <w:t xml:space="preserve">is </w:t>
      </w:r>
      <w:r w:rsidR="00ED6951" w:rsidRPr="00ED6951">
        <w:rPr>
          <w:rFonts w:ascii="Times New Roman" w:hAnsi="Times New Roman" w:cs="Times New Roman"/>
          <w:sz w:val="24"/>
          <w:szCs w:val="24"/>
        </w:rPr>
        <w:t>contemplation</w:t>
      </w:r>
      <w:r w:rsidR="00144767" w:rsidRPr="00ED6951">
        <w:rPr>
          <w:rFonts w:ascii="Times New Roman" w:hAnsi="Times New Roman" w:cs="Times New Roman"/>
          <w:sz w:val="24"/>
          <w:szCs w:val="24"/>
        </w:rPr>
        <w:t>, and within that</w:t>
      </w:r>
      <w:r w:rsidR="00435EEF" w:rsidRPr="00ED6951">
        <w:rPr>
          <w:rFonts w:ascii="Times New Roman" w:hAnsi="Times New Roman" w:cs="Times New Roman"/>
          <w:sz w:val="24"/>
          <w:szCs w:val="24"/>
        </w:rPr>
        <w:t xml:space="preserve"> contemplation, </w:t>
      </w:r>
      <w:r w:rsidR="000716D5" w:rsidRPr="00ED6951">
        <w:rPr>
          <w:rFonts w:ascii="Times New Roman" w:hAnsi="Times New Roman" w:cs="Times New Roman"/>
          <w:sz w:val="24"/>
          <w:szCs w:val="24"/>
        </w:rPr>
        <w:t xml:space="preserve">a passive ‘contraction’ of these various instants occurs. </w:t>
      </w:r>
      <w:r w:rsidR="00435EEF" w:rsidRPr="00ED6951">
        <w:rPr>
          <w:rFonts w:ascii="Times New Roman" w:hAnsi="Times New Roman" w:cs="Times New Roman"/>
          <w:sz w:val="24"/>
          <w:szCs w:val="24"/>
        </w:rPr>
        <w:t>Contemplations do not involve</w:t>
      </w:r>
      <w:r w:rsidR="000716D5" w:rsidRPr="00ED6951">
        <w:rPr>
          <w:rFonts w:ascii="Times New Roman" w:hAnsi="Times New Roman" w:cs="Times New Roman"/>
          <w:sz w:val="24"/>
          <w:szCs w:val="24"/>
        </w:rPr>
        <w:t xml:space="preserve"> memory</w:t>
      </w:r>
      <w:r w:rsidR="00144767" w:rsidRPr="00ED6951">
        <w:rPr>
          <w:rFonts w:ascii="Times New Roman" w:hAnsi="Times New Roman" w:cs="Times New Roman"/>
          <w:sz w:val="24"/>
          <w:szCs w:val="24"/>
        </w:rPr>
        <w:t>,</w:t>
      </w:r>
      <w:r w:rsidR="00435EEF" w:rsidRPr="00ED6951">
        <w:rPr>
          <w:rFonts w:ascii="Times New Roman" w:hAnsi="Times New Roman" w:cs="Times New Roman"/>
          <w:sz w:val="24"/>
          <w:szCs w:val="24"/>
        </w:rPr>
        <w:t xml:space="preserve"> reflection or understanding;</w:t>
      </w:r>
      <w:r w:rsidR="000716D5" w:rsidRPr="00ED6951">
        <w:rPr>
          <w:rFonts w:ascii="Times New Roman" w:hAnsi="Times New Roman" w:cs="Times New Roman"/>
          <w:sz w:val="24"/>
          <w:szCs w:val="24"/>
        </w:rPr>
        <w:t xml:space="preserve"> </w:t>
      </w:r>
      <w:r w:rsidR="00435EEF" w:rsidRPr="00ED6951">
        <w:rPr>
          <w:rFonts w:ascii="Times New Roman" w:hAnsi="Times New Roman" w:cs="Times New Roman"/>
          <w:sz w:val="24"/>
          <w:szCs w:val="24"/>
        </w:rPr>
        <w:t>they are</w:t>
      </w:r>
      <w:r w:rsidR="00A97187" w:rsidRPr="00ED6951">
        <w:rPr>
          <w:rFonts w:ascii="Times New Roman" w:hAnsi="Times New Roman" w:cs="Times New Roman"/>
          <w:sz w:val="24"/>
          <w:szCs w:val="24"/>
        </w:rPr>
        <w:t>, rather,</w:t>
      </w:r>
      <w:r w:rsidR="00435EEF" w:rsidRPr="00ED6951">
        <w:rPr>
          <w:rFonts w:ascii="Times New Roman" w:hAnsi="Times New Roman" w:cs="Times New Roman"/>
          <w:sz w:val="24"/>
          <w:szCs w:val="24"/>
        </w:rPr>
        <w:t xml:space="preserve"> the </w:t>
      </w:r>
      <w:r w:rsidR="00A97187" w:rsidRPr="00ED6951">
        <w:rPr>
          <w:rFonts w:ascii="Times New Roman" w:hAnsi="Times New Roman" w:cs="Times New Roman"/>
          <w:sz w:val="24"/>
          <w:szCs w:val="24"/>
        </w:rPr>
        <w:t>place where contraction occurs. Contemplations</w:t>
      </w:r>
      <w:r w:rsidR="00435EEF" w:rsidRPr="00ED6951">
        <w:rPr>
          <w:rFonts w:ascii="Times New Roman" w:hAnsi="Times New Roman" w:cs="Times New Roman"/>
          <w:sz w:val="24"/>
          <w:szCs w:val="24"/>
        </w:rPr>
        <w:t xml:space="preserve"> are not </w:t>
      </w:r>
      <w:r w:rsidR="00144767" w:rsidRPr="00ED6951">
        <w:rPr>
          <w:rFonts w:ascii="Times New Roman" w:hAnsi="Times New Roman" w:cs="Times New Roman"/>
          <w:sz w:val="24"/>
          <w:szCs w:val="24"/>
        </w:rPr>
        <w:t xml:space="preserve">chaotically </w:t>
      </w:r>
      <w:r w:rsidR="00435EEF" w:rsidRPr="00ED6951">
        <w:rPr>
          <w:rFonts w:ascii="Times New Roman" w:hAnsi="Times New Roman" w:cs="Times New Roman"/>
          <w:sz w:val="24"/>
          <w:szCs w:val="24"/>
        </w:rPr>
        <w:t>instant</w:t>
      </w:r>
      <w:r w:rsidR="00A97187" w:rsidRPr="00ED6951">
        <w:rPr>
          <w:rFonts w:ascii="Times New Roman" w:hAnsi="Times New Roman" w:cs="Times New Roman"/>
          <w:sz w:val="24"/>
          <w:szCs w:val="24"/>
        </w:rPr>
        <w:t>aneous in the way that matter is; they bring some order to actions, constituting a past and future around the present</w:t>
      </w:r>
      <w:r w:rsidR="00435EEF" w:rsidRPr="00ED6951">
        <w:rPr>
          <w:rFonts w:ascii="Times New Roman" w:hAnsi="Times New Roman" w:cs="Times New Roman"/>
          <w:sz w:val="24"/>
          <w:szCs w:val="24"/>
        </w:rPr>
        <w:t xml:space="preserve">. </w:t>
      </w:r>
      <w:r w:rsidR="00A97187" w:rsidRPr="00ED6951">
        <w:rPr>
          <w:rFonts w:ascii="Times New Roman" w:hAnsi="Times New Roman" w:cs="Times New Roman"/>
          <w:sz w:val="24"/>
          <w:szCs w:val="24"/>
        </w:rPr>
        <w:t>Now we can add that t</w:t>
      </w:r>
      <w:r w:rsidR="00435EEF" w:rsidRPr="00ED6951">
        <w:rPr>
          <w:rFonts w:ascii="Times New Roman" w:hAnsi="Times New Roman" w:cs="Times New Roman"/>
          <w:sz w:val="24"/>
          <w:szCs w:val="24"/>
        </w:rPr>
        <w:t xml:space="preserve">he organism, when it </w:t>
      </w:r>
      <w:r w:rsidR="006A2D70" w:rsidRPr="00ED6951">
        <w:rPr>
          <w:rFonts w:ascii="Times New Roman" w:hAnsi="Times New Roman" w:cs="Times New Roman"/>
          <w:sz w:val="24"/>
          <w:szCs w:val="24"/>
        </w:rPr>
        <w:t>fuses</w:t>
      </w:r>
      <w:r w:rsidR="00435EEF" w:rsidRPr="00ED6951">
        <w:rPr>
          <w:rFonts w:ascii="Times New Roman" w:hAnsi="Times New Roman" w:cs="Times New Roman"/>
          <w:sz w:val="24"/>
          <w:szCs w:val="24"/>
        </w:rPr>
        <w:t xml:space="preserve"> things outside of it</w:t>
      </w:r>
      <w:r w:rsidR="006A2D70" w:rsidRPr="00ED6951">
        <w:rPr>
          <w:rFonts w:ascii="Times New Roman" w:hAnsi="Times New Roman" w:cs="Times New Roman"/>
          <w:sz w:val="24"/>
          <w:szCs w:val="24"/>
        </w:rPr>
        <w:t>self</w:t>
      </w:r>
      <w:r w:rsidR="00435EEF" w:rsidRPr="00ED6951">
        <w:rPr>
          <w:rFonts w:ascii="Times New Roman" w:hAnsi="Times New Roman" w:cs="Times New Roman"/>
          <w:sz w:val="24"/>
          <w:szCs w:val="24"/>
        </w:rPr>
        <w:t xml:space="preserve">, </w:t>
      </w:r>
      <w:del w:id="68" w:author="Babs" w:date="2015-06-18T18:11:00Z">
        <w:r w:rsidR="00435EEF" w:rsidRPr="00ED6951" w:rsidDel="00E018E3">
          <w:rPr>
            <w:rFonts w:ascii="Times New Roman" w:hAnsi="Times New Roman" w:cs="Times New Roman"/>
            <w:sz w:val="24"/>
            <w:szCs w:val="24"/>
          </w:rPr>
          <w:delText xml:space="preserve">is </w:delText>
        </w:r>
      </w:del>
      <w:ins w:id="69" w:author="Babs" w:date="2015-06-18T18:11:00Z">
        <w:r w:rsidR="00E018E3">
          <w:rPr>
            <w:rFonts w:ascii="Times New Roman" w:hAnsi="Times New Roman" w:cs="Times New Roman"/>
            <w:sz w:val="24"/>
            <w:szCs w:val="24"/>
          </w:rPr>
          <w:t>can be</w:t>
        </w:r>
      </w:ins>
      <w:ins w:id="70" w:author="Babs" w:date="2015-06-18T18:12:00Z">
        <w:r w:rsidR="00E018E3">
          <w:rPr>
            <w:rFonts w:ascii="Times New Roman" w:hAnsi="Times New Roman" w:cs="Times New Roman"/>
            <w:sz w:val="24"/>
            <w:szCs w:val="24"/>
          </w:rPr>
          <w:t>come</w:t>
        </w:r>
      </w:ins>
      <w:ins w:id="71" w:author="Babs" w:date="2015-06-18T18:11:00Z">
        <w:r w:rsidR="00E018E3" w:rsidRPr="00ED6951">
          <w:rPr>
            <w:rFonts w:ascii="Times New Roman" w:hAnsi="Times New Roman" w:cs="Times New Roman"/>
            <w:sz w:val="24"/>
            <w:szCs w:val="24"/>
          </w:rPr>
          <w:t xml:space="preserve"> </w:t>
        </w:r>
      </w:ins>
      <w:r w:rsidR="00435EEF" w:rsidRPr="00ED6951">
        <w:rPr>
          <w:rFonts w:ascii="Times New Roman" w:hAnsi="Times New Roman" w:cs="Times New Roman"/>
          <w:sz w:val="24"/>
          <w:szCs w:val="24"/>
        </w:rPr>
        <w:t xml:space="preserve">subject to </w:t>
      </w:r>
      <w:r w:rsidR="00435EEF" w:rsidRPr="00ED6951">
        <w:rPr>
          <w:rFonts w:ascii="Times New Roman" w:hAnsi="Times New Roman" w:cs="Times New Roman"/>
          <w:i/>
          <w:sz w:val="24"/>
          <w:szCs w:val="24"/>
        </w:rPr>
        <w:t>fatigue</w:t>
      </w:r>
      <w:r w:rsidR="00435EEF" w:rsidRPr="00ED6951">
        <w:rPr>
          <w:rFonts w:ascii="Times New Roman" w:hAnsi="Times New Roman" w:cs="Times New Roman"/>
          <w:sz w:val="24"/>
          <w:szCs w:val="24"/>
        </w:rPr>
        <w:t xml:space="preserve">. </w:t>
      </w:r>
      <w:del w:id="72" w:author="Babs" w:date="2015-06-18T18:12:00Z">
        <w:r w:rsidR="00435EEF" w:rsidRPr="00ED6951" w:rsidDel="00E018E3">
          <w:rPr>
            <w:rFonts w:ascii="Times New Roman" w:hAnsi="Times New Roman" w:cs="Times New Roman"/>
            <w:sz w:val="24"/>
            <w:szCs w:val="24"/>
          </w:rPr>
          <w:delText xml:space="preserve">In fatigue, the contemplation of </w:delText>
        </w:r>
        <w:r w:rsidR="00144767" w:rsidRPr="00ED6951" w:rsidDel="00E018E3">
          <w:rPr>
            <w:rFonts w:ascii="Times New Roman" w:hAnsi="Times New Roman" w:cs="Times New Roman"/>
            <w:sz w:val="24"/>
            <w:szCs w:val="24"/>
          </w:rPr>
          <w:delText>the organi</w:delText>
        </w:r>
      </w:del>
      <w:ins w:id="73" w:author="Babs" w:date="2015-06-18T18:12:00Z">
        <w:r w:rsidR="00E018E3">
          <w:rPr>
            <w:rFonts w:ascii="Times New Roman" w:hAnsi="Times New Roman" w:cs="Times New Roman"/>
            <w:sz w:val="24"/>
            <w:szCs w:val="24"/>
          </w:rPr>
          <w:t>The fatigued organism can</w:t>
        </w:r>
      </w:ins>
      <w:del w:id="74" w:author="Babs" w:date="2015-06-18T18:12:00Z">
        <w:r w:rsidR="00144767" w:rsidRPr="00ED6951" w:rsidDel="00E018E3">
          <w:rPr>
            <w:rFonts w:ascii="Times New Roman" w:hAnsi="Times New Roman" w:cs="Times New Roman"/>
            <w:sz w:val="24"/>
            <w:szCs w:val="24"/>
          </w:rPr>
          <w:delText>sm can</w:delText>
        </w:r>
      </w:del>
      <w:r w:rsidR="00144767" w:rsidRPr="00ED6951">
        <w:rPr>
          <w:rFonts w:ascii="Times New Roman" w:hAnsi="Times New Roman" w:cs="Times New Roman"/>
          <w:sz w:val="24"/>
          <w:szCs w:val="24"/>
        </w:rPr>
        <w:t xml:space="preserve"> no longer fuse</w:t>
      </w:r>
      <w:r w:rsidR="00435EEF" w:rsidRPr="00ED6951">
        <w:rPr>
          <w:rFonts w:ascii="Times New Roman" w:hAnsi="Times New Roman" w:cs="Times New Roman"/>
          <w:sz w:val="24"/>
          <w:szCs w:val="24"/>
        </w:rPr>
        <w:t xml:space="preserve"> the various elements outside of it</w:t>
      </w:r>
      <w:r w:rsidR="00144767" w:rsidRPr="00ED6951">
        <w:rPr>
          <w:rFonts w:ascii="Times New Roman" w:hAnsi="Times New Roman" w:cs="Times New Roman"/>
          <w:sz w:val="24"/>
          <w:szCs w:val="24"/>
        </w:rPr>
        <w:t>self</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Difference and Repetition</w:t>
      </w:r>
      <w:r w:rsidR="00D16CD1" w:rsidRPr="00ED6951">
        <w:rPr>
          <w:rFonts w:ascii="Times New Roman" w:hAnsi="Times New Roman" w:cs="Times New Roman"/>
          <w:sz w:val="24"/>
          <w:szCs w:val="24"/>
        </w:rPr>
        <w:t xml:space="preserve"> 77)</w:t>
      </w:r>
      <w:r w:rsidR="00925842" w:rsidRPr="00ED6951">
        <w:rPr>
          <w:rFonts w:ascii="Times New Roman" w:hAnsi="Times New Roman" w:cs="Times New Roman"/>
          <w:sz w:val="24"/>
          <w:szCs w:val="24"/>
        </w:rPr>
        <w:t>.</w:t>
      </w:r>
      <w:r w:rsidR="00435EEF" w:rsidRPr="00ED6951">
        <w:rPr>
          <w:rFonts w:ascii="Times New Roman" w:hAnsi="Times New Roman" w:cs="Times New Roman"/>
          <w:sz w:val="24"/>
          <w:szCs w:val="24"/>
        </w:rPr>
        <w:t xml:space="preserve"> </w:t>
      </w:r>
      <w:r w:rsidR="006A2D70" w:rsidRPr="00ED6951">
        <w:rPr>
          <w:rFonts w:ascii="Times New Roman" w:hAnsi="Times New Roman" w:cs="Times New Roman"/>
          <w:sz w:val="24"/>
          <w:szCs w:val="24"/>
        </w:rPr>
        <w:t xml:space="preserve">The grain of wheat, for example, can no longer fuse the water it absorbs into itself when there is an excess in a flood. </w:t>
      </w:r>
      <w:r w:rsidR="00435EEF" w:rsidRPr="00ED6951">
        <w:rPr>
          <w:rFonts w:ascii="Times New Roman" w:hAnsi="Times New Roman" w:cs="Times New Roman"/>
          <w:sz w:val="24"/>
          <w:szCs w:val="24"/>
        </w:rPr>
        <w:t xml:space="preserve">In fatigue, the organism contemplates things outside of itself, but it is unable to fuse </w:t>
      </w:r>
      <w:r w:rsidR="00925842" w:rsidRPr="00ED6951">
        <w:rPr>
          <w:rFonts w:ascii="Times New Roman" w:hAnsi="Times New Roman" w:cs="Times New Roman"/>
          <w:sz w:val="24"/>
          <w:szCs w:val="24"/>
        </w:rPr>
        <w:t>them all</w:t>
      </w:r>
      <w:r w:rsidR="00435EEF" w:rsidRPr="00ED6951">
        <w:rPr>
          <w:rFonts w:ascii="Times New Roman" w:hAnsi="Times New Roman" w:cs="Times New Roman"/>
          <w:sz w:val="24"/>
          <w:szCs w:val="24"/>
        </w:rPr>
        <w:t xml:space="preserve"> into a living present with</w:t>
      </w:r>
      <w:r w:rsidR="00925842" w:rsidRPr="00ED6951">
        <w:rPr>
          <w:rFonts w:ascii="Times New Roman" w:hAnsi="Times New Roman" w:cs="Times New Roman"/>
          <w:sz w:val="24"/>
          <w:szCs w:val="24"/>
        </w:rPr>
        <w:t xml:space="preserve"> </w:t>
      </w:r>
      <w:r w:rsidR="00435EEF" w:rsidRPr="00ED6951">
        <w:rPr>
          <w:rFonts w:ascii="Times New Roman" w:hAnsi="Times New Roman" w:cs="Times New Roman"/>
          <w:sz w:val="24"/>
          <w:szCs w:val="24"/>
        </w:rPr>
        <w:t>retentions and expectations</w:t>
      </w:r>
      <w:r w:rsidR="00925842" w:rsidRPr="00ED6951">
        <w:rPr>
          <w:rFonts w:ascii="Times New Roman" w:hAnsi="Times New Roman" w:cs="Times New Roman"/>
          <w:sz w:val="24"/>
          <w:szCs w:val="24"/>
        </w:rPr>
        <w:t xml:space="preserve"> which resemble that present</w:t>
      </w:r>
      <w:r w:rsidR="00435EEF" w:rsidRPr="00ED6951">
        <w:rPr>
          <w:rFonts w:ascii="Times New Roman" w:hAnsi="Times New Roman" w:cs="Times New Roman"/>
          <w:sz w:val="24"/>
          <w:szCs w:val="24"/>
        </w:rPr>
        <w:t>.</w:t>
      </w:r>
      <w:r w:rsidR="006A2D70" w:rsidRPr="00ED6951">
        <w:rPr>
          <w:rFonts w:ascii="Times New Roman" w:hAnsi="Times New Roman" w:cs="Times New Roman"/>
          <w:sz w:val="24"/>
          <w:szCs w:val="24"/>
        </w:rPr>
        <w:t xml:space="preserve"> The wheat, in a flood, can no longer grow tall and strong as it usually would; it withers and droops in exhaustion. </w:t>
      </w:r>
      <w:r w:rsidR="00435EEF" w:rsidRPr="00ED6951">
        <w:rPr>
          <w:rFonts w:ascii="Times New Roman" w:hAnsi="Times New Roman" w:cs="Times New Roman"/>
          <w:sz w:val="24"/>
          <w:szCs w:val="24"/>
        </w:rPr>
        <w:t xml:space="preserve"> Yet, when we reach the point of extreme fatigue or the point of ‘need’,  due to an excess of outside things to contemplate, we can no longer contract or fuse any of those things, and the living present </w:t>
      </w:r>
      <w:r w:rsidR="002C432C" w:rsidRPr="00ED6951">
        <w:rPr>
          <w:rFonts w:ascii="Times New Roman" w:hAnsi="Times New Roman" w:cs="Times New Roman"/>
          <w:sz w:val="24"/>
          <w:szCs w:val="24"/>
        </w:rPr>
        <w:t>falls apart or ‘erupts’</w:t>
      </w:r>
      <w:r w:rsidR="00435EEF" w:rsidRPr="00ED6951">
        <w:rPr>
          <w:rFonts w:ascii="Times New Roman" w:hAnsi="Times New Roman" w:cs="Times New Roman"/>
          <w:sz w:val="24"/>
          <w:szCs w:val="24"/>
        </w:rPr>
        <w:t xml:space="preserve">. </w:t>
      </w:r>
      <w:r w:rsidR="002C432C" w:rsidRPr="00ED6951">
        <w:rPr>
          <w:rFonts w:ascii="Times New Roman" w:hAnsi="Times New Roman" w:cs="Times New Roman"/>
          <w:sz w:val="24"/>
          <w:szCs w:val="24"/>
        </w:rPr>
        <w:t xml:space="preserve">Need is </w:t>
      </w:r>
      <w:r w:rsidR="00144767" w:rsidRPr="00ED6951">
        <w:rPr>
          <w:rFonts w:ascii="Times New Roman" w:hAnsi="Times New Roman" w:cs="Times New Roman"/>
          <w:sz w:val="24"/>
          <w:szCs w:val="24"/>
        </w:rPr>
        <w:t xml:space="preserve">thus </w:t>
      </w:r>
      <w:r w:rsidR="002C432C" w:rsidRPr="00ED6951">
        <w:rPr>
          <w:rFonts w:ascii="Times New Roman" w:hAnsi="Times New Roman" w:cs="Times New Roman"/>
          <w:sz w:val="24"/>
          <w:szCs w:val="24"/>
        </w:rPr>
        <w:t xml:space="preserve">the ‘limit’ of the present. </w:t>
      </w:r>
      <w:r w:rsidR="00053D64" w:rsidRPr="00ED6951">
        <w:rPr>
          <w:rFonts w:ascii="Times New Roman" w:hAnsi="Times New Roman" w:cs="Times New Roman"/>
          <w:sz w:val="24"/>
          <w:szCs w:val="24"/>
        </w:rPr>
        <w:t xml:space="preserve">Each present only ever extends between two eruptions of </w:t>
      </w:r>
      <w:r w:rsidR="00144767" w:rsidRPr="00ED6951">
        <w:rPr>
          <w:rFonts w:ascii="Times New Roman" w:hAnsi="Times New Roman" w:cs="Times New Roman"/>
          <w:sz w:val="24"/>
          <w:szCs w:val="24"/>
        </w:rPr>
        <w:t>extreme fatigue</w:t>
      </w:r>
      <w:r w:rsidR="00053D64" w:rsidRPr="00ED6951">
        <w:rPr>
          <w:rFonts w:ascii="Times New Roman" w:hAnsi="Times New Roman" w:cs="Times New Roman"/>
          <w:sz w:val="24"/>
          <w:szCs w:val="24"/>
        </w:rPr>
        <w:t>.</w:t>
      </w:r>
      <w:r w:rsidR="00BF402E" w:rsidRPr="00ED6951">
        <w:rPr>
          <w:rFonts w:ascii="Times New Roman" w:hAnsi="Times New Roman" w:cs="Times New Roman"/>
          <w:sz w:val="24"/>
          <w:szCs w:val="24"/>
        </w:rPr>
        <w:t xml:space="preserve"> </w:t>
      </w:r>
      <w:r w:rsidR="006A2D70" w:rsidRPr="00ED6951">
        <w:rPr>
          <w:rFonts w:ascii="Times New Roman" w:hAnsi="Times New Roman" w:cs="Times New Roman"/>
          <w:sz w:val="24"/>
          <w:szCs w:val="24"/>
        </w:rPr>
        <w:t xml:space="preserve">In the case of the wheat, it must mutate in order to survive a flood: certain strains of wheat might survive, and those are strains which can forge a new fusion of the present, a fusion which involves an excess of water. </w:t>
      </w:r>
      <w:r w:rsidR="00053D64" w:rsidRPr="00ED6951">
        <w:rPr>
          <w:rFonts w:ascii="Times New Roman" w:hAnsi="Times New Roman" w:cs="Times New Roman"/>
          <w:sz w:val="24"/>
          <w:szCs w:val="24"/>
        </w:rPr>
        <w:t xml:space="preserve">In order for a </w:t>
      </w:r>
      <w:r w:rsidR="00053D64" w:rsidRPr="00ED6951">
        <w:rPr>
          <w:rFonts w:ascii="Times New Roman" w:hAnsi="Times New Roman" w:cs="Times New Roman"/>
          <w:sz w:val="24"/>
          <w:szCs w:val="24"/>
        </w:rPr>
        <w:lastRenderedPageBreak/>
        <w:t xml:space="preserve">genuinely new present to emerge, the organism must be fatigued to the point of </w:t>
      </w:r>
      <w:r w:rsidR="00053D64" w:rsidRPr="00ED6951">
        <w:rPr>
          <w:rFonts w:ascii="Times New Roman" w:hAnsi="Times New Roman" w:cs="Times New Roman"/>
          <w:i/>
          <w:sz w:val="24"/>
          <w:szCs w:val="24"/>
        </w:rPr>
        <w:t>need</w:t>
      </w:r>
      <w:r w:rsidR="00053D64" w:rsidRPr="00ED6951">
        <w:rPr>
          <w:rFonts w:ascii="Times New Roman" w:hAnsi="Times New Roman" w:cs="Times New Roman"/>
          <w:sz w:val="24"/>
          <w:szCs w:val="24"/>
        </w:rPr>
        <w:t xml:space="preserve">, so that a new present might arise. This is the second ‘jet stream’ of time, the passage to a new present. </w:t>
      </w:r>
    </w:p>
    <w:p w:rsidR="0047614C"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925842" w:rsidRPr="00ED6951">
        <w:rPr>
          <w:rFonts w:ascii="Times New Roman" w:hAnsi="Times New Roman" w:cs="Times New Roman"/>
          <w:sz w:val="24"/>
          <w:szCs w:val="24"/>
        </w:rPr>
        <w:t xml:space="preserve">We can now clarify what is ‘non-organic’ about the ‘life’ that Deleuze says </w:t>
      </w:r>
      <w:r w:rsidR="00925842" w:rsidRPr="00ED6951">
        <w:rPr>
          <w:rFonts w:ascii="Times New Roman" w:hAnsi="Times New Roman" w:cs="Times New Roman"/>
          <w:i/>
          <w:sz w:val="24"/>
          <w:szCs w:val="24"/>
        </w:rPr>
        <w:t>is</w:t>
      </w:r>
      <w:r w:rsidR="00925842" w:rsidRPr="00ED6951">
        <w:rPr>
          <w:rFonts w:ascii="Times New Roman" w:hAnsi="Times New Roman" w:cs="Times New Roman"/>
          <w:sz w:val="24"/>
          <w:szCs w:val="24"/>
        </w:rPr>
        <w:t xml:space="preserve"> time ‘out of joint’. </w:t>
      </w:r>
      <w:r w:rsidR="005C7B12" w:rsidRPr="00ED6951">
        <w:rPr>
          <w:rFonts w:ascii="Times New Roman" w:hAnsi="Times New Roman" w:cs="Times New Roman"/>
          <w:sz w:val="24"/>
          <w:szCs w:val="24"/>
        </w:rPr>
        <w:t>T</w:t>
      </w:r>
      <w:r w:rsidR="0047614C" w:rsidRPr="00ED6951">
        <w:rPr>
          <w:rFonts w:ascii="Times New Roman" w:hAnsi="Times New Roman" w:cs="Times New Roman"/>
          <w:sz w:val="24"/>
          <w:szCs w:val="24"/>
        </w:rPr>
        <w:t>he organism</w:t>
      </w:r>
      <w:r w:rsidR="005C7B12" w:rsidRPr="00ED6951">
        <w:rPr>
          <w:rFonts w:ascii="Times New Roman" w:hAnsi="Times New Roman" w:cs="Times New Roman"/>
          <w:sz w:val="24"/>
          <w:szCs w:val="24"/>
        </w:rPr>
        <w:t xml:space="preserve"> </w:t>
      </w:r>
      <w:r w:rsidR="0047614C" w:rsidRPr="00ED6951">
        <w:rPr>
          <w:rFonts w:ascii="Times New Roman" w:hAnsi="Times New Roman" w:cs="Times New Roman"/>
          <w:sz w:val="24"/>
          <w:szCs w:val="24"/>
        </w:rPr>
        <w:t xml:space="preserve">produces </w:t>
      </w:r>
      <w:r w:rsidR="005C7B12" w:rsidRPr="00ED6951">
        <w:rPr>
          <w:rFonts w:ascii="Times New Roman" w:hAnsi="Times New Roman" w:cs="Times New Roman"/>
          <w:sz w:val="24"/>
          <w:szCs w:val="24"/>
        </w:rPr>
        <w:t xml:space="preserve">a </w:t>
      </w:r>
      <w:r w:rsidR="0047614C" w:rsidRPr="00ED6951">
        <w:rPr>
          <w:rFonts w:ascii="Times New Roman" w:hAnsi="Times New Roman" w:cs="Times New Roman"/>
          <w:sz w:val="24"/>
          <w:szCs w:val="24"/>
        </w:rPr>
        <w:t xml:space="preserve">similarity between </w:t>
      </w:r>
      <w:r w:rsidR="005C7B12" w:rsidRPr="00ED6951">
        <w:rPr>
          <w:rFonts w:ascii="Times New Roman" w:hAnsi="Times New Roman" w:cs="Times New Roman"/>
          <w:sz w:val="24"/>
          <w:szCs w:val="24"/>
        </w:rPr>
        <w:t>various elements outside of it, in order to constitute a ‘lived present’ in which the past and the future are ‘organized’, and thus are habitual and livable. On the other hand, in certain encounters with outside elements, the organism is forced to put into question the ‘similarity’ of the present instant to the past instants it took to be regular; for example, the problem of responding to abnormal temperatures for a wheat plant. This problem introduces a ‘difference’ into t</w:t>
      </w:r>
      <w:r w:rsidR="003E4E86" w:rsidRPr="00ED6951">
        <w:rPr>
          <w:rFonts w:ascii="Times New Roman" w:hAnsi="Times New Roman" w:cs="Times New Roman"/>
          <w:sz w:val="24"/>
          <w:szCs w:val="24"/>
        </w:rPr>
        <w:t>he past time of the organism. Furthermore, when the elements contracted by the organism overwhelm and exhaust it, there arises the collapse of the present and thus the necessity of a new present. T</w:t>
      </w:r>
      <w:r w:rsidR="005C7B12" w:rsidRPr="00ED6951">
        <w:rPr>
          <w:rFonts w:ascii="Times New Roman" w:hAnsi="Times New Roman" w:cs="Times New Roman"/>
          <w:sz w:val="24"/>
          <w:szCs w:val="24"/>
        </w:rPr>
        <w:t>ime is no longer the repetition of similar instants, but is rather interrupted by a difference</w:t>
      </w:r>
      <w:r w:rsidR="003E4E86" w:rsidRPr="00ED6951">
        <w:rPr>
          <w:rFonts w:ascii="Times New Roman" w:hAnsi="Times New Roman" w:cs="Times New Roman"/>
          <w:sz w:val="24"/>
          <w:szCs w:val="24"/>
        </w:rPr>
        <w:t xml:space="preserve"> and forced to transform its present</w:t>
      </w:r>
      <w:proofErr w:type="gramStart"/>
      <w:r w:rsidR="003E4E86" w:rsidRPr="00ED6951">
        <w:rPr>
          <w:rFonts w:ascii="Times New Roman" w:hAnsi="Times New Roman" w:cs="Times New Roman"/>
          <w:sz w:val="24"/>
          <w:szCs w:val="24"/>
        </w:rPr>
        <w:t xml:space="preserve">,  </w:t>
      </w:r>
      <w:r w:rsidR="005C7B12" w:rsidRPr="00ED6951">
        <w:rPr>
          <w:rFonts w:ascii="Times New Roman" w:hAnsi="Times New Roman" w:cs="Times New Roman"/>
          <w:sz w:val="24"/>
          <w:szCs w:val="24"/>
        </w:rPr>
        <w:t>arises</w:t>
      </w:r>
      <w:proofErr w:type="gramEnd"/>
      <w:r w:rsidR="005C7B12" w:rsidRPr="00ED6951">
        <w:rPr>
          <w:rFonts w:ascii="Times New Roman" w:hAnsi="Times New Roman" w:cs="Times New Roman"/>
          <w:sz w:val="24"/>
          <w:szCs w:val="24"/>
        </w:rPr>
        <w:t xml:space="preserve"> out of an encounter between the organism and its outs</w:t>
      </w:r>
      <w:r w:rsidR="003E4E86" w:rsidRPr="00ED6951">
        <w:rPr>
          <w:rFonts w:ascii="Times New Roman" w:hAnsi="Times New Roman" w:cs="Times New Roman"/>
          <w:sz w:val="24"/>
          <w:szCs w:val="24"/>
        </w:rPr>
        <w:t>ide. This interruption and collapse</w:t>
      </w:r>
      <w:r w:rsidR="005C7B12" w:rsidRPr="00ED6951">
        <w:rPr>
          <w:rFonts w:ascii="Times New Roman" w:hAnsi="Times New Roman" w:cs="Times New Roman"/>
          <w:sz w:val="24"/>
          <w:szCs w:val="24"/>
        </w:rPr>
        <w:t xml:space="preserve"> is a </w:t>
      </w:r>
      <w:r w:rsidR="005C7B12" w:rsidRPr="00ED6951">
        <w:rPr>
          <w:rFonts w:ascii="Times New Roman" w:hAnsi="Times New Roman" w:cs="Times New Roman"/>
          <w:i/>
          <w:sz w:val="24"/>
          <w:szCs w:val="24"/>
        </w:rPr>
        <w:t>disruption</w:t>
      </w:r>
      <w:r w:rsidR="005C7B12" w:rsidRPr="00ED6951">
        <w:rPr>
          <w:rFonts w:ascii="Times New Roman" w:hAnsi="Times New Roman" w:cs="Times New Roman"/>
          <w:sz w:val="24"/>
          <w:szCs w:val="24"/>
        </w:rPr>
        <w:t xml:space="preserve"> of the organic, lived present, and it is in this sense the product of a ‘negation’</w:t>
      </w:r>
      <w:r w:rsidR="003E4E86" w:rsidRPr="00ED6951">
        <w:rPr>
          <w:rFonts w:ascii="Times New Roman" w:hAnsi="Times New Roman" w:cs="Times New Roman"/>
          <w:sz w:val="24"/>
          <w:szCs w:val="24"/>
        </w:rPr>
        <w:t xml:space="preserve"> of the organic,</w:t>
      </w:r>
      <w:r w:rsidR="005C7B12" w:rsidRPr="00ED6951">
        <w:rPr>
          <w:rFonts w:ascii="Times New Roman" w:hAnsi="Times New Roman" w:cs="Times New Roman"/>
          <w:sz w:val="24"/>
          <w:szCs w:val="24"/>
        </w:rPr>
        <w:t xml:space="preserve"> which is why Deleuze necessarily refers to </w:t>
      </w:r>
      <w:r w:rsidR="005C7B12" w:rsidRPr="00ED6951">
        <w:rPr>
          <w:rFonts w:ascii="Times New Roman" w:hAnsi="Times New Roman" w:cs="Times New Roman"/>
          <w:i/>
          <w:sz w:val="24"/>
          <w:szCs w:val="24"/>
        </w:rPr>
        <w:t>non</w:t>
      </w:r>
      <w:r w:rsidR="005C7B12" w:rsidRPr="00ED6951">
        <w:rPr>
          <w:rFonts w:ascii="Times New Roman" w:hAnsi="Times New Roman" w:cs="Times New Roman"/>
          <w:sz w:val="24"/>
          <w:szCs w:val="24"/>
        </w:rPr>
        <w:t xml:space="preserve">-organic life, as opposed to a positive principle of life. </w:t>
      </w:r>
    </w:p>
    <w:p w:rsidR="00BD6A4B"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053D64" w:rsidRPr="00ED6951">
        <w:rPr>
          <w:rFonts w:ascii="Times New Roman" w:hAnsi="Times New Roman" w:cs="Times New Roman"/>
          <w:sz w:val="24"/>
          <w:szCs w:val="24"/>
        </w:rPr>
        <w:t xml:space="preserve">Already in </w:t>
      </w:r>
      <w:r w:rsidR="00053D64" w:rsidRPr="00ED6951">
        <w:rPr>
          <w:rFonts w:ascii="Times New Roman" w:hAnsi="Times New Roman" w:cs="Times New Roman"/>
          <w:i/>
          <w:sz w:val="24"/>
          <w:szCs w:val="24"/>
        </w:rPr>
        <w:t>Difference and Repetition</w:t>
      </w:r>
      <w:r w:rsidR="00053D64" w:rsidRPr="00ED6951">
        <w:rPr>
          <w:rFonts w:ascii="Times New Roman" w:hAnsi="Times New Roman" w:cs="Times New Roman"/>
          <w:sz w:val="24"/>
          <w:szCs w:val="24"/>
        </w:rPr>
        <w:t xml:space="preserve">, Deleuze </w:t>
      </w:r>
      <w:r w:rsidR="003B39EB" w:rsidRPr="00ED6951">
        <w:rPr>
          <w:rFonts w:ascii="Times New Roman" w:hAnsi="Times New Roman" w:cs="Times New Roman"/>
          <w:sz w:val="24"/>
          <w:szCs w:val="24"/>
        </w:rPr>
        <w:t>makes</w:t>
      </w:r>
      <w:r w:rsidR="00053D64" w:rsidRPr="00ED6951">
        <w:rPr>
          <w:rFonts w:ascii="Times New Roman" w:hAnsi="Times New Roman" w:cs="Times New Roman"/>
          <w:sz w:val="24"/>
          <w:szCs w:val="24"/>
        </w:rPr>
        <w:t xml:space="preserve"> the connection between life and time.</w:t>
      </w:r>
      <w:r w:rsidR="00BF402E" w:rsidRPr="00ED6951">
        <w:rPr>
          <w:rFonts w:ascii="Times New Roman" w:hAnsi="Times New Roman" w:cs="Times New Roman"/>
          <w:sz w:val="24"/>
          <w:szCs w:val="24"/>
        </w:rPr>
        <w:t xml:space="preserve"> </w:t>
      </w:r>
      <w:r w:rsidR="00053D64" w:rsidRPr="00ED6951">
        <w:rPr>
          <w:rFonts w:ascii="Times New Roman" w:hAnsi="Times New Roman" w:cs="Times New Roman"/>
          <w:sz w:val="24"/>
          <w:szCs w:val="24"/>
        </w:rPr>
        <w:t xml:space="preserve">He claims there that time </w:t>
      </w:r>
      <w:proofErr w:type="gramStart"/>
      <w:r w:rsidR="00053D64" w:rsidRPr="00ED6951">
        <w:rPr>
          <w:rFonts w:ascii="Times New Roman" w:hAnsi="Times New Roman" w:cs="Times New Roman"/>
          <w:sz w:val="24"/>
          <w:szCs w:val="24"/>
        </w:rPr>
        <w:t>itself</w:t>
      </w:r>
      <w:proofErr w:type="gramEnd"/>
      <w:r w:rsidR="00053D64" w:rsidRPr="00ED6951">
        <w:rPr>
          <w:rFonts w:ascii="Times New Roman" w:hAnsi="Times New Roman" w:cs="Times New Roman"/>
          <w:sz w:val="24"/>
          <w:szCs w:val="24"/>
        </w:rPr>
        <w:t xml:space="preserve"> is a synthesis of various presents</w:t>
      </w:r>
      <w:r w:rsidR="00D2418D" w:rsidRPr="00ED6951">
        <w:rPr>
          <w:rFonts w:ascii="Times New Roman" w:hAnsi="Times New Roman" w:cs="Times New Roman"/>
          <w:sz w:val="24"/>
          <w:szCs w:val="24"/>
        </w:rPr>
        <w:t xml:space="preserve">. How do various presents come together? Only through </w:t>
      </w:r>
      <w:r w:rsidR="003B39EB" w:rsidRPr="00ED6951">
        <w:rPr>
          <w:rFonts w:ascii="Times New Roman" w:hAnsi="Times New Roman" w:cs="Times New Roman"/>
          <w:sz w:val="24"/>
          <w:szCs w:val="24"/>
        </w:rPr>
        <w:t>the</w:t>
      </w:r>
      <w:r w:rsidR="00053D64" w:rsidRPr="00ED6951">
        <w:rPr>
          <w:rFonts w:ascii="Times New Roman" w:hAnsi="Times New Roman" w:cs="Times New Roman"/>
          <w:sz w:val="24"/>
          <w:szCs w:val="24"/>
        </w:rPr>
        <w:t xml:space="preserve"> new present</w:t>
      </w:r>
      <w:r w:rsidR="00D2418D" w:rsidRPr="00ED6951">
        <w:rPr>
          <w:rFonts w:ascii="Times New Roman" w:hAnsi="Times New Roman" w:cs="Times New Roman"/>
          <w:sz w:val="24"/>
          <w:szCs w:val="24"/>
        </w:rPr>
        <w:t>s which</w:t>
      </w:r>
      <w:r w:rsidR="00053D64" w:rsidRPr="00ED6951">
        <w:rPr>
          <w:rFonts w:ascii="Times New Roman" w:hAnsi="Times New Roman" w:cs="Times New Roman"/>
          <w:sz w:val="24"/>
          <w:szCs w:val="24"/>
        </w:rPr>
        <w:t xml:space="preserve"> </w:t>
      </w:r>
      <w:r w:rsidR="00D2418D" w:rsidRPr="00ED6951">
        <w:rPr>
          <w:rFonts w:ascii="Times New Roman" w:hAnsi="Times New Roman" w:cs="Times New Roman"/>
          <w:sz w:val="24"/>
          <w:szCs w:val="24"/>
        </w:rPr>
        <w:t>arise</w:t>
      </w:r>
      <w:r w:rsidR="00053D64" w:rsidRPr="00ED6951">
        <w:rPr>
          <w:rFonts w:ascii="Times New Roman" w:hAnsi="Times New Roman" w:cs="Times New Roman"/>
          <w:sz w:val="24"/>
          <w:szCs w:val="24"/>
        </w:rPr>
        <w:t xml:space="preserve"> through the extreme fatigue of the organism. </w:t>
      </w:r>
      <w:r w:rsidR="003B39EB" w:rsidRPr="00ED6951">
        <w:rPr>
          <w:rFonts w:ascii="Times New Roman" w:hAnsi="Times New Roman" w:cs="Times New Roman"/>
          <w:sz w:val="24"/>
          <w:szCs w:val="24"/>
        </w:rPr>
        <w:t>Life thus expresses the two jet streams of time in the drawing off of a difference from prior instants and in the eruption of the present in need.</w:t>
      </w:r>
      <w:r w:rsidR="00BF402E" w:rsidRPr="00ED6951">
        <w:rPr>
          <w:rFonts w:ascii="Times New Roman" w:hAnsi="Times New Roman" w:cs="Times New Roman"/>
          <w:sz w:val="24"/>
          <w:szCs w:val="24"/>
        </w:rPr>
        <w:t xml:space="preserve"> </w:t>
      </w:r>
      <w:r w:rsidR="00BD6A4B" w:rsidRPr="00ED6951">
        <w:rPr>
          <w:rFonts w:ascii="Times New Roman" w:hAnsi="Times New Roman" w:cs="Times New Roman"/>
          <w:sz w:val="24"/>
          <w:szCs w:val="24"/>
        </w:rPr>
        <w:t xml:space="preserve">We must note that, in </w:t>
      </w:r>
      <w:r w:rsidR="00BD6A4B" w:rsidRPr="00ED6951">
        <w:rPr>
          <w:rFonts w:ascii="Times New Roman" w:hAnsi="Times New Roman" w:cs="Times New Roman"/>
          <w:i/>
          <w:sz w:val="24"/>
          <w:szCs w:val="24"/>
        </w:rPr>
        <w:t xml:space="preserve">A Thousand </w:t>
      </w:r>
      <w:proofErr w:type="spellStart"/>
      <w:r w:rsidR="00BD6A4B" w:rsidRPr="00ED6951">
        <w:rPr>
          <w:rFonts w:ascii="Times New Roman" w:hAnsi="Times New Roman" w:cs="Times New Roman"/>
          <w:sz w:val="24"/>
          <w:szCs w:val="24"/>
        </w:rPr>
        <w:t>Pleateaus</w:t>
      </w:r>
      <w:proofErr w:type="spellEnd"/>
      <w:r w:rsidR="00BD6A4B" w:rsidRPr="00ED6951">
        <w:rPr>
          <w:rFonts w:ascii="Times New Roman" w:hAnsi="Times New Roman" w:cs="Times New Roman"/>
          <w:sz w:val="24"/>
          <w:szCs w:val="24"/>
        </w:rPr>
        <w:t xml:space="preserve"> and in the </w:t>
      </w:r>
      <w:r w:rsidR="00BD6A4B" w:rsidRPr="00ED6951">
        <w:rPr>
          <w:rFonts w:ascii="Times New Roman" w:hAnsi="Times New Roman" w:cs="Times New Roman"/>
          <w:i/>
          <w:sz w:val="24"/>
          <w:szCs w:val="24"/>
        </w:rPr>
        <w:t>Cinema</w:t>
      </w:r>
      <w:r w:rsidR="00BD6A4B" w:rsidRPr="00ED6951">
        <w:rPr>
          <w:rFonts w:ascii="Times New Roman" w:hAnsi="Times New Roman" w:cs="Times New Roman"/>
          <w:sz w:val="24"/>
          <w:szCs w:val="24"/>
        </w:rPr>
        <w:t xml:space="preserve"> books, Deleuze admits that matter, in specific “forms” </w:t>
      </w:r>
      <w:r w:rsidR="00504C1D" w:rsidRPr="00ED6951">
        <w:rPr>
          <w:rFonts w:ascii="Times New Roman" w:hAnsi="Times New Roman" w:cs="Times New Roman"/>
          <w:sz w:val="24"/>
          <w:szCs w:val="24"/>
        </w:rPr>
        <w:t xml:space="preserve">does </w:t>
      </w:r>
      <w:r w:rsidR="00BD6A4B" w:rsidRPr="00ED6951">
        <w:rPr>
          <w:rFonts w:ascii="Times New Roman" w:hAnsi="Times New Roman" w:cs="Times New Roman"/>
          <w:sz w:val="24"/>
          <w:szCs w:val="24"/>
        </w:rPr>
        <w:t>play</w:t>
      </w:r>
      <w:r w:rsidR="00504C1D" w:rsidRPr="00ED6951">
        <w:rPr>
          <w:rFonts w:ascii="Times New Roman" w:hAnsi="Times New Roman" w:cs="Times New Roman"/>
          <w:sz w:val="24"/>
          <w:szCs w:val="24"/>
        </w:rPr>
        <w:t>s</w:t>
      </w:r>
      <w:r w:rsidR="00BD6A4B" w:rsidRPr="00ED6951">
        <w:rPr>
          <w:rFonts w:ascii="Times New Roman" w:hAnsi="Times New Roman" w:cs="Times New Roman"/>
          <w:sz w:val="24"/>
          <w:szCs w:val="24"/>
        </w:rPr>
        <w:t xml:space="preserve"> an </w:t>
      </w:r>
      <w:r w:rsidR="00504C1D" w:rsidRPr="00ED6951">
        <w:rPr>
          <w:rFonts w:ascii="Times New Roman" w:hAnsi="Times New Roman" w:cs="Times New Roman"/>
          <w:sz w:val="24"/>
          <w:szCs w:val="24"/>
        </w:rPr>
        <w:t>“</w:t>
      </w:r>
      <w:r w:rsidR="00BD6A4B" w:rsidRPr="00ED6951">
        <w:rPr>
          <w:rFonts w:ascii="Times New Roman" w:hAnsi="Times New Roman" w:cs="Times New Roman"/>
          <w:sz w:val="24"/>
          <w:szCs w:val="24"/>
        </w:rPr>
        <w:t xml:space="preserve">essential role” in a “primeval soup” from which living beings emerge, and thus the explicit </w:t>
      </w:r>
      <w:r w:rsidR="00BD6A4B" w:rsidRPr="00ED6951">
        <w:rPr>
          <w:rFonts w:ascii="Times New Roman" w:hAnsi="Times New Roman" w:cs="Times New Roman"/>
          <w:sz w:val="24"/>
          <w:szCs w:val="24"/>
        </w:rPr>
        <w:lastRenderedPageBreak/>
        <w:t>‘gap’ which living images involve is prefigured in a certain ‘tendency’ of matter itself</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Cinema 1</w:t>
      </w:r>
      <w:r w:rsidR="00D16CD1" w:rsidRPr="00ED6951">
        <w:rPr>
          <w:rFonts w:ascii="Times New Roman" w:hAnsi="Times New Roman" w:cs="Times New Roman"/>
          <w:sz w:val="24"/>
          <w:szCs w:val="24"/>
        </w:rPr>
        <w:t xml:space="preserve"> 63)</w:t>
      </w:r>
      <w:r w:rsidR="00BD6A4B" w:rsidRPr="00ED6951">
        <w:rPr>
          <w:rFonts w:ascii="Times New Roman" w:hAnsi="Times New Roman" w:cs="Times New Roman"/>
          <w:sz w:val="24"/>
          <w:szCs w:val="24"/>
        </w:rPr>
        <w:t>.</w:t>
      </w:r>
      <w:r w:rsidR="00BF402E" w:rsidRPr="00ED6951">
        <w:rPr>
          <w:rFonts w:ascii="Times New Roman" w:hAnsi="Times New Roman" w:cs="Times New Roman"/>
          <w:sz w:val="24"/>
          <w:szCs w:val="24"/>
        </w:rPr>
        <w:t xml:space="preserve"> </w:t>
      </w:r>
      <w:r w:rsidR="00504C1D" w:rsidRPr="00ED6951">
        <w:rPr>
          <w:rFonts w:ascii="Times New Roman" w:hAnsi="Times New Roman" w:cs="Times New Roman"/>
          <w:sz w:val="24"/>
          <w:szCs w:val="24"/>
        </w:rPr>
        <w:t>H</w:t>
      </w:r>
      <w:r w:rsidR="00BD6A4B" w:rsidRPr="00ED6951">
        <w:rPr>
          <w:rFonts w:ascii="Times New Roman" w:hAnsi="Times New Roman" w:cs="Times New Roman"/>
          <w:sz w:val="24"/>
          <w:szCs w:val="24"/>
        </w:rPr>
        <w:t xml:space="preserve">owever, this tendency does not involve the splitting of the present that living things carry </w:t>
      </w:r>
      <w:proofErr w:type="gramStart"/>
      <w:r w:rsidR="00BD6A4B" w:rsidRPr="00ED6951">
        <w:rPr>
          <w:rFonts w:ascii="Times New Roman" w:hAnsi="Times New Roman" w:cs="Times New Roman"/>
          <w:sz w:val="24"/>
          <w:szCs w:val="24"/>
        </w:rPr>
        <w:t>out,</w:t>
      </w:r>
      <w:proofErr w:type="gramEnd"/>
      <w:r w:rsidR="00BD6A4B" w:rsidRPr="00ED6951">
        <w:rPr>
          <w:rFonts w:ascii="Times New Roman" w:hAnsi="Times New Roman" w:cs="Times New Roman"/>
          <w:sz w:val="24"/>
          <w:szCs w:val="24"/>
        </w:rPr>
        <w:t xml:space="preserve"> we see the basic way in which living images </w:t>
      </w:r>
      <w:r w:rsidR="00BD6A4B" w:rsidRPr="00ED6951">
        <w:rPr>
          <w:rFonts w:ascii="Times New Roman" w:hAnsi="Times New Roman" w:cs="Times New Roman"/>
          <w:i/>
          <w:sz w:val="24"/>
          <w:szCs w:val="24"/>
        </w:rPr>
        <w:t xml:space="preserve">are </w:t>
      </w:r>
      <w:r w:rsidR="00BD6A4B" w:rsidRPr="00ED6951">
        <w:rPr>
          <w:rFonts w:ascii="Times New Roman" w:hAnsi="Times New Roman" w:cs="Times New Roman"/>
          <w:sz w:val="24"/>
          <w:szCs w:val="24"/>
        </w:rPr>
        <w:t xml:space="preserve">time, in its most basic form. </w:t>
      </w:r>
    </w:p>
    <w:p w:rsidR="003A48CC" w:rsidRPr="00ED6951" w:rsidRDefault="003A48CC" w:rsidP="00ED6951">
      <w:pPr>
        <w:spacing w:line="480" w:lineRule="auto"/>
        <w:jc w:val="both"/>
        <w:rPr>
          <w:rFonts w:ascii="Times New Roman" w:hAnsi="Times New Roman" w:cs="Times New Roman"/>
          <w:sz w:val="24"/>
          <w:szCs w:val="24"/>
        </w:rPr>
      </w:pPr>
    </w:p>
    <w:p w:rsidR="00BF402E" w:rsidRDefault="00BF402E" w:rsidP="00ED6951">
      <w:pPr>
        <w:spacing w:line="480" w:lineRule="auto"/>
        <w:jc w:val="both"/>
        <w:rPr>
          <w:rFonts w:ascii="Times New Roman" w:hAnsi="Times New Roman" w:cs="Times New Roman"/>
          <w:sz w:val="24"/>
          <w:szCs w:val="24"/>
        </w:rPr>
      </w:pPr>
    </w:p>
    <w:p w:rsidR="00ED6951" w:rsidRDefault="00ED6951" w:rsidP="00ED6951">
      <w:pPr>
        <w:spacing w:line="480" w:lineRule="auto"/>
        <w:jc w:val="both"/>
        <w:rPr>
          <w:rFonts w:ascii="Times New Roman" w:hAnsi="Times New Roman" w:cs="Times New Roman"/>
          <w:sz w:val="24"/>
          <w:szCs w:val="24"/>
        </w:rPr>
      </w:pPr>
    </w:p>
    <w:p w:rsidR="00ED6951" w:rsidRDefault="00ED6951" w:rsidP="00ED6951">
      <w:pPr>
        <w:spacing w:line="480" w:lineRule="auto"/>
        <w:jc w:val="both"/>
        <w:rPr>
          <w:rFonts w:ascii="Times New Roman" w:hAnsi="Times New Roman" w:cs="Times New Roman"/>
          <w:sz w:val="24"/>
          <w:szCs w:val="24"/>
        </w:rPr>
      </w:pPr>
    </w:p>
    <w:p w:rsidR="00ED6951" w:rsidRPr="00ED6951" w:rsidRDefault="00006DD7" w:rsidP="00ED6951">
      <w:pPr>
        <w:spacing w:line="480" w:lineRule="auto"/>
        <w:jc w:val="both"/>
        <w:rPr>
          <w:rFonts w:ascii="Times New Roman" w:hAnsi="Times New Roman" w:cs="Times New Roman"/>
          <w:b/>
          <w:sz w:val="24"/>
          <w:szCs w:val="24"/>
        </w:rPr>
      </w:pPr>
      <w:r>
        <w:rPr>
          <w:rStyle w:val="CommentReference"/>
          <w:vanish/>
        </w:rPr>
        <w:commentReference w:id="75"/>
      </w:r>
    </w:p>
    <w:p w:rsidR="00BF402E" w:rsidRPr="00ED6951" w:rsidRDefault="00BD6A4B"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 xml:space="preserve">Jane Bennett, in </w:t>
      </w:r>
      <w:r w:rsidRPr="00ED6951">
        <w:rPr>
          <w:rFonts w:ascii="Times New Roman" w:hAnsi="Times New Roman" w:cs="Times New Roman"/>
          <w:i/>
          <w:sz w:val="24"/>
          <w:szCs w:val="24"/>
        </w:rPr>
        <w:t>Vibrant Matter</w:t>
      </w:r>
      <w:r w:rsidRPr="00ED6951">
        <w:rPr>
          <w:rFonts w:ascii="Times New Roman" w:hAnsi="Times New Roman" w:cs="Times New Roman"/>
          <w:sz w:val="24"/>
          <w:szCs w:val="24"/>
        </w:rPr>
        <w:t>, has taken up Deleuze’s concern wi</w:t>
      </w:r>
      <w:r w:rsidR="003E4E86" w:rsidRPr="00ED6951">
        <w:rPr>
          <w:rFonts w:ascii="Times New Roman" w:hAnsi="Times New Roman" w:cs="Times New Roman"/>
          <w:sz w:val="24"/>
          <w:szCs w:val="24"/>
        </w:rPr>
        <w:t xml:space="preserve">th a life which is not organic </w:t>
      </w:r>
      <w:r w:rsidRPr="00ED6951">
        <w:rPr>
          <w:rFonts w:ascii="Times New Roman" w:hAnsi="Times New Roman" w:cs="Times New Roman"/>
          <w:sz w:val="24"/>
          <w:szCs w:val="24"/>
        </w:rPr>
        <w:t xml:space="preserve">and which is immanent to non-organic matter, coining the phrase “vital materialism,” following earlier materialist </w:t>
      </w:r>
      <w:proofErr w:type="spellStart"/>
      <w:r w:rsidRPr="00ED6951">
        <w:rPr>
          <w:rFonts w:ascii="Times New Roman" w:hAnsi="Times New Roman" w:cs="Times New Roman"/>
          <w:sz w:val="24"/>
          <w:szCs w:val="24"/>
        </w:rPr>
        <w:t>Deleuzians</w:t>
      </w:r>
      <w:proofErr w:type="spellEnd"/>
      <w:r w:rsidRPr="00ED6951">
        <w:rPr>
          <w:rFonts w:ascii="Times New Roman" w:hAnsi="Times New Roman" w:cs="Times New Roman"/>
          <w:sz w:val="24"/>
          <w:szCs w:val="24"/>
        </w:rPr>
        <w:t xml:space="preserve"> such as Manuel </w:t>
      </w:r>
      <w:proofErr w:type="spellStart"/>
      <w:r w:rsidRPr="00ED6951">
        <w:rPr>
          <w:rFonts w:ascii="Times New Roman" w:hAnsi="Times New Roman" w:cs="Times New Roman"/>
          <w:sz w:val="24"/>
          <w:szCs w:val="24"/>
        </w:rPr>
        <w:t>DeLanda</w:t>
      </w:r>
      <w:proofErr w:type="spellEnd"/>
      <w:r w:rsidRPr="00ED6951">
        <w:rPr>
          <w:rFonts w:ascii="Times New Roman" w:hAnsi="Times New Roman" w:cs="Times New Roman"/>
          <w:sz w:val="24"/>
          <w:szCs w:val="24"/>
        </w:rPr>
        <w:t xml:space="preserve"> and John </w:t>
      </w:r>
      <w:proofErr w:type="spellStart"/>
      <w:r w:rsidRPr="00ED6951">
        <w:rPr>
          <w:rFonts w:ascii="Times New Roman" w:hAnsi="Times New Roman" w:cs="Times New Roman"/>
          <w:sz w:val="24"/>
          <w:szCs w:val="24"/>
        </w:rPr>
        <w:t>Protevi</w:t>
      </w:r>
      <w:proofErr w:type="spellEnd"/>
      <w:r w:rsidR="00D16CD1" w:rsidRPr="00ED6951">
        <w:rPr>
          <w:rFonts w:ascii="Times New Roman" w:hAnsi="Times New Roman" w:cs="Times New Roman"/>
          <w:sz w:val="24"/>
          <w:szCs w:val="24"/>
        </w:rPr>
        <w:t xml:space="preserve"> (xvi)</w:t>
      </w:r>
      <w:r w:rsidRPr="00ED6951">
        <w:rPr>
          <w:rFonts w:ascii="Times New Roman" w:hAnsi="Times New Roman" w:cs="Times New Roman"/>
          <w:sz w:val="24"/>
          <w:szCs w:val="24"/>
        </w:rPr>
        <w:t xml:space="preserve">. The heart of the book takes up Bruno </w:t>
      </w:r>
      <w:proofErr w:type="spellStart"/>
      <w:r w:rsidRPr="00ED6951">
        <w:rPr>
          <w:rFonts w:ascii="Times New Roman" w:hAnsi="Times New Roman" w:cs="Times New Roman"/>
          <w:sz w:val="24"/>
          <w:szCs w:val="24"/>
        </w:rPr>
        <w:t>Latour’s</w:t>
      </w:r>
      <w:proofErr w:type="spellEnd"/>
      <w:r w:rsidRPr="00ED6951">
        <w:rPr>
          <w:rFonts w:ascii="Times New Roman" w:hAnsi="Times New Roman" w:cs="Times New Roman"/>
          <w:sz w:val="24"/>
          <w:szCs w:val="24"/>
        </w:rPr>
        <w:t xml:space="preserve"> idea of the “actant” as a source of action, but attempts to </w:t>
      </w:r>
      <w:r w:rsidR="005404C5" w:rsidRPr="00ED6951">
        <w:rPr>
          <w:rFonts w:ascii="Times New Roman" w:hAnsi="Times New Roman" w:cs="Times New Roman"/>
          <w:sz w:val="24"/>
          <w:szCs w:val="24"/>
        </w:rPr>
        <w:t>take</w:t>
      </w:r>
      <w:r w:rsidRPr="00ED6951">
        <w:rPr>
          <w:rFonts w:ascii="Times New Roman" w:hAnsi="Times New Roman" w:cs="Times New Roman"/>
          <w:sz w:val="24"/>
          <w:szCs w:val="24"/>
        </w:rPr>
        <w:t xml:space="preserve"> Latour</w:t>
      </w:r>
      <w:r w:rsidR="005404C5" w:rsidRPr="00ED6951">
        <w:rPr>
          <w:rFonts w:ascii="Times New Roman" w:hAnsi="Times New Roman" w:cs="Times New Roman"/>
          <w:sz w:val="24"/>
          <w:szCs w:val="24"/>
        </w:rPr>
        <w:t xml:space="preserve"> even further by lavishing</w:t>
      </w:r>
      <w:r w:rsidRPr="00ED6951">
        <w:rPr>
          <w:rFonts w:ascii="Times New Roman" w:hAnsi="Times New Roman" w:cs="Times New Roman"/>
          <w:sz w:val="24"/>
          <w:szCs w:val="24"/>
        </w:rPr>
        <w:t xml:space="preserve"> attention upon the capacities of material configurations</w:t>
      </w:r>
      <w:r w:rsidR="00D16CD1" w:rsidRPr="00ED6951">
        <w:rPr>
          <w:rFonts w:ascii="Times New Roman" w:hAnsi="Times New Roman" w:cs="Times New Roman"/>
          <w:sz w:val="24"/>
          <w:szCs w:val="24"/>
        </w:rPr>
        <w:t xml:space="preserve"> (viii)</w:t>
      </w:r>
      <w:r w:rsidRPr="00ED6951">
        <w:rPr>
          <w:rFonts w:ascii="Times New Roman" w:hAnsi="Times New Roman" w:cs="Times New Roman"/>
          <w:sz w:val="24"/>
          <w:szCs w:val="24"/>
        </w:rPr>
        <w:t xml:space="preserve">. </w:t>
      </w:r>
      <w:r w:rsidR="005404C5" w:rsidRPr="00ED6951">
        <w:rPr>
          <w:rFonts w:ascii="Times New Roman" w:hAnsi="Times New Roman" w:cs="Times New Roman"/>
          <w:sz w:val="24"/>
          <w:szCs w:val="24"/>
        </w:rPr>
        <w:t>Material configurations</w:t>
      </w:r>
      <w:r w:rsidR="003E4E86" w:rsidRPr="00ED6951">
        <w:rPr>
          <w:rFonts w:ascii="Times New Roman" w:hAnsi="Times New Roman" w:cs="Times New Roman"/>
          <w:sz w:val="24"/>
          <w:szCs w:val="24"/>
        </w:rPr>
        <w:t>, for Bennett,</w:t>
      </w:r>
      <w:r w:rsidR="005404C5" w:rsidRPr="00ED6951">
        <w:rPr>
          <w:rFonts w:ascii="Times New Roman" w:hAnsi="Times New Roman" w:cs="Times New Roman"/>
          <w:sz w:val="24"/>
          <w:szCs w:val="24"/>
        </w:rPr>
        <w:t xml:space="preserve"> have a</w:t>
      </w:r>
      <w:r w:rsidRPr="00ED6951">
        <w:rPr>
          <w:rFonts w:ascii="Times New Roman" w:hAnsi="Times New Roman" w:cs="Times New Roman"/>
          <w:sz w:val="24"/>
          <w:szCs w:val="24"/>
        </w:rPr>
        <w:t xml:space="preserve"> “thing-power”, which is the power of things to act</w:t>
      </w:r>
      <w:r w:rsidR="005404C5" w:rsidRPr="00ED6951">
        <w:rPr>
          <w:rFonts w:ascii="Times New Roman" w:hAnsi="Times New Roman" w:cs="Times New Roman"/>
          <w:sz w:val="24"/>
          <w:szCs w:val="24"/>
        </w:rPr>
        <w:t xml:space="preserve">, </w:t>
      </w:r>
      <w:r w:rsidRPr="00ED6951">
        <w:rPr>
          <w:rFonts w:ascii="Times New Roman" w:hAnsi="Times New Roman" w:cs="Times New Roman"/>
          <w:sz w:val="24"/>
          <w:szCs w:val="24"/>
        </w:rPr>
        <w:t>to “produce effects</w:t>
      </w:r>
      <w:r w:rsidR="005404C5" w:rsidRPr="00ED6951">
        <w:rPr>
          <w:rFonts w:ascii="Times New Roman" w:hAnsi="Times New Roman" w:cs="Times New Roman"/>
          <w:sz w:val="24"/>
          <w:szCs w:val="24"/>
        </w:rPr>
        <w:t>,</w:t>
      </w:r>
      <w:r w:rsidRPr="00ED6951">
        <w:rPr>
          <w:rFonts w:ascii="Times New Roman" w:hAnsi="Times New Roman" w:cs="Times New Roman"/>
          <w:sz w:val="24"/>
          <w:szCs w:val="24"/>
        </w:rPr>
        <w:t>”</w:t>
      </w:r>
      <w:r w:rsidR="005404C5" w:rsidRPr="00ED6951">
        <w:rPr>
          <w:rFonts w:ascii="Times New Roman" w:hAnsi="Times New Roman" w:cs="Times New Roman"/>
          <w:sz w:val="24"/>
          <w:szCs w:val="24"/>
        </w:rPr>
        <w:t xml:space="preserve"> or to “alter” the “course of events”</w:t>
      </w:r>
      <w:r w:rsidR="00D16CD1" w:rsidRPr="00ED6951">
        <w:rPr>
          <w:rFonts w:ascii="Times New Roman" w:hAnsi="Times New Roman" w:cs="Times New Roman"/>
          <w:sz w:val="24"/>
          <w:szCs w:val="24"/>
        </w:rPr>
        <w:t xml:space="preserve"> (viii)</w:t>
      </w:r>
      <w:r w:rsidR="005404C5" w:rsidRPr="00ED6951">
        <w:rPr>
          <w:rFonts w:ascii="Times New Roman" w:hAnsi="Times New Roman" w:cs="Times New Roman"/>
          <w:sz w:val="24"/>
          <w:szCs w:val="24"/>
        </w:rPr>
        <w:t xml:space="preserve">. Bennett’s hope is that we will no longer think of agency as a human privilege, and this hope is surely a noble one. Yet, in transporting agency into things, I claim that we not only betray Deleuze’s key insights into life, we also take the human agency we are </w:t>
      </w:r>
      <w:proofErr w:type="spellStart"/>
      <w:r w:rsidR="005404C5" w:rsidRPr="00ED6951">
        <w:rPr>
          <w:rFonts w:ascii="Times New Roman" w:hAnsi="Times New Roman" w:cs="Times New Roman"/>
          <w:sz w:val="24"/>
          <w:szCs w:val="24"/>
        </w:rPr>
        <w:t>destabliizing</w:t>
      </w:r>
      <w:proofErr w:type="spellEnd"/>
      <w:r w:rsidR="005404C5" w:rsidRPr="00ED6951">
        <w:rPr>
          <w:rFonts w:ascii="Times New Roman" w:hAnsi="Times New Roman" w:cs="Times New Roman"/>
          <w:sz w:val="24"/>
          <w:szCs w:val="24"/>
        </w:rPr>
        <w:t xml:space="preserve"> and project it into the world in ways which merely </w:t>
      </w:r>
      <w:r w:rsidR="005404C5" w:rsidRPr="00ED6951">
        <w:rPr>
          <w:rFonts w:ascii="Times New Roman" w:hAnsi="Times New Roman" w:cs="Times New Roman"/>
          <w:i/>
          <w:sz w:val="24"/>
          <w:szCs w:val="24"/>
        </w:rPr>
        <w:t xml:space="preserve">amplify </w:t>
      </w:r>
      <w:r w:rsidR="005404C5" w:rsidRPr="00ED6951">
        <w:rPr>
          <w:rFonts w:ascii="Times New Roman" w:hAnsi="Times New Roman" w:cs="Times New Roman"/>
          <w:sz w:val="24"/>
          <w:szCs w:val="24"/>
        </w:rPr>
        <w:t xml:space="preserve">the anthropocentrism of all things. Bennett obliquely admits doing this when she claims that we need to “cultivate the idea that human agency has some </w:t>
      </w:r>
      <w:r w:rsidR="005404C5" w:rsidRPr="00ED6951">
        <w:rPr>
          <w:rFonts w:ascii="Times New Roman" w:hAnsi="Times New Roman" w:cs="Times New Roman"/>
          <w:i/>
          <w:sz w:val="24"/>
          <w:szCs w:val="24"/>
        </w:rPr>
        <w:t>echoes</w:t>
      </w:r>
      <w:r w:rsidR="005404C5" w:rsidRPr="00ED6951">
        <w:rPr>
          <w:rFonts w:ascii="Times New Roman" w:hAnsi="Times New Roman" w:cs="Times New Roman"/>
          <w:sz w:val="24"/>
          <w:szCs w:val="24"/>
        </w:rPr>
        <w:t xml:space="preserve"> in nonhuman nature” to “counter the narcissism of humans in charge of the world”</w:t>
      </w:r>
      <w:r w:rsidR="00D16CD1" w:rsidRPr="00ED6951">
        <w:rPr>
          <w:rFonts w:ascii="Times New Roman" w:hAnsi="Times New Roman" w:cs="Times New Roman"/>
          <w:sz w:val="24"/>
          <w:szCs w:val="24"/>
        </w:rPr>
        <w:t xml:space="preserve"> (xvi)</w:t>
      </w:r>
      <w:r w:rsidR="005404C5" w:rsidRPr="00ED6951">
        <w:rPr>
          <w:rFonts w:ascii="Times New Roman" w:hAnsi="Times New Roman" w:cs="Times New Roman"/>
          <w:sz w:val="24"/>
          <w:szCs w:val="24"/>
        </w:rPr>
        <w:t>.</w:t>
      </w:r>
      <w:r w:rsidR="00B9470B" w:rsidRPr="00ED6951">
        <w:rPr>
          <w:rFonts w:ascii="Times New Roman" w:hAnsi="Times New Roman" w:cs="Times New Roman"/>
          <w:sz w:val="24"/>
          <w:szCs w:val="24"/>
        </w:rPr>
        <w:t xml:space="preserve"> When Bennett claims to </w:t>
      </w:r>
      <w:r w:rsidR="00B9470B" w:rsidRPr="00ED6951">
        <w:rPr>
          <w:rFonts w:ascii="Times New Roman" w:hAnsi="Times New Roman" w:cs="Times New Roman"/>
          <w:i/>
          <w:sz w:val="24"/>
          <w:szCs w:val="24"/>
        </w:rPr>
        <w:t>sometimes</w:t>
      </w:r>
      <w:r w:rsidR="00B9470B" w:rsidRPr="00ED6951">
        <w:rPr>
          <w:rFonts w:ascii="Times New Roman" w:hAnsi="Times New Roman" w:cs="Times New Roman"/>
          <w:sz w:val="24"/>
          <w:szCs w:val="24"/>
        </w:rPr>
        <w:t xml:space="preserve"> “stretch” “agency, action and freedom” to the limit, </w:t>
      </w:r>
      <w:r w:rsidR="00144767" w:rsidRPr="00ED6951">
        <w:rPr>
          <w:rFonts w:ascii="Times New Roman" w:hAnsi="Times New Roman" w:cs="Times New Roman"/>
          <w:sz w:val="24"/>
          <w:szCs w:val="24"/>
        </w:rPr>
        <w:t xml:space="preserve">as opposed to shattering </w:t>
      </w:r>
      <w:del w:id="76" w:author="Babs" w:date="2015-06-18T18:16:00Z">
        <w:r w:rsidR="00144767" w:rsidRPr="00ED6951" w:rsidDel="00E74104">
          <w:rPr>
            <w:rFonts w:ascii="Times New Roman" w:hAnsi="Times New Roman" w:cs="Times New Roman"/>
            <w:sz w:val="24"/>
            <w:szCs w:val="24"/>
          </w:rPr>
          <w:delText>them</w:delText>
        </w:r>
      </w:del>
      <w:ins w:id="77" w:author="Babs" w:date="2015-06-18T18:16:00Z">
        <w:r w:rsidR="00E74104">
          <w:rPr>
            <w:rFonts w:ascii="Times New Roman" w:hAnsi="Times New Roman" w:cs="Times New Roman"/>
            <w:sz w:val="24"/>
            <w:szCs w:val="24"/>
          </w:rPr>
          <w:t xml:space="preserve">those </w:t>
        </w:r>
        <w:r w:rsidR="00E74104">
          <w:rPr>
            <w:rFonts w:ascii="Times New Roman" w:hAnsi="Times New Roman" w:cs="Times New Roman"/>
            <w:sz w:val="24"/>
            <w:szCs w:val="24"/>
          </w:rPr>
          <w:lastRenderedPageBreak/>
          <w:t>notions</w:t>
        </w:r>
      </w:ins>
      <w:r w:rsidR="00144767" w:rsidRPr="00ED6951">
        <w:rPr>
          <w:rFonts w:ascii="Times New Roman" w:hAnsi="Times New Roman" w:cs="Times New Roman"/>
          <w:sz w:val="24"/>
          <w:szCs w:val="24"/>
        </w:rPr>
        <w:t xml:space="preserve">, </w:t>
      </w:r>
      <w:r w:rsidR="00B9470B" w:rsidRPr="00ED6951">
        <w:rPr>
          <w:rFonts w:ascii="Times New Roman" w:hAnsi="Times New Roman" w:cs="Times New Roman"/>
          <w:sz w:val="24"/>
          <w:szCs w:val="24"/>
        </w:rPr>
        <w:t xml:space="preserve">she betrays the fundamental anthropocentrism which remains in her attempt to continue Deleuze’s project of a vital matter. </w:t>
      </w:r>
    </w:p>
    <w:p w:rsidR="00BF402E"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B9470B" w:rsidRPr="00ED6951">
        <w:rPr>
          <w:rFonts w:ascii="Times New Roman" w:hAnsi="Times New Roman" w:cs="Times New Roman"/>
          <w:sz w:val="24"/>
          <w:szCs w:val="24"/>
        </w:rPr>
        <w:t xml:space="preserve">The most fundamental point of divergence of my reading of Deleuze with Bennett’s is that action is always </w:t>
      </w:r>
      <w:r w:rsidR="00B9470B" w:rsidRPr="00ED6951">
        <w:rPr>
          <w:rFonts w:ascii="Times New Roman" w:hAnsi="Times New Roman" w:cs="Times New Roman"/>
          <w:i/>
          <w:sz w:val="24"/>
          <w:szCs w:val="24"/>
        </w:rPr>
        <w:t>constituted by</w:t>
      </w:r>
      <w:r w:rsidR="00B9470B" w:rsidRPr="00ED6951">
        <w:rPr>
          <w:rFonts w:ascii="Times New Roman" w:hAnsi="Times New Roman" w:cs="Times New Roman"/>
          <w:sz w:val="24"/>
          <w:szCs w:val="24"/>
        </w:rPr>
        <w:t xml:space="preserve"> the contemplative fusion of instants we outlined above. That contemplation, as Deleuze famously stresses, is a </w:t>
      </w:r>
      <w:r w:rsidR="00B9470B" w:rsidRPr="00ED6951">
        <w:rPr>
          <w:rFonts w:ascii="Times New Roman" w:hAnsi="Times New Roman" w:cs="Times New Roman"/>
          <w:i/>
          <w:sz w:val="24"/>
          <w:szCs w:val="24"/>
        </w:rPr>
        <w:t xml:space="preserve">passive </w:t>
      </w:r>
      <w:r w:rsidR="00B9470B" w:rsidRPr="00ED6951">
        <w:rPr>
          <w:rFonts w:ascii="Times New Roman" w:hAnsi="Times New Roman" w:cs="Times New Roman"/>
          <w:sz w:val="24"/>
          <w:szCs w:val="24"/>
        </w:rPr>
        <w:t xml:space="preserve">synthesis. It is true that the passive contraction of various outside elements does </w:t>
      </w:r>
      <w:r w:rsidR="00B9470B" w:rsidRPr="00ED6951">
        <w:rPr>
          <w:rFonts w:ascii="Times New Roman" w:hAnsi="Times New Roman" w:cs="Times New Roman"/>
          <w:i/>
          <w:sz w:val="24"/>
          <w:szCs w:val="24"/>
        </w:rPr>
        <w:t>lead</w:t>
      </w:r>
      <w:r w:rsidR="00B9470B" w:rsidRPr="00ED6951">
        <w:rPr>
          <w:rFonts w:ascii="Times New Roman" w:hAnsi="Times New Roman" w:cs="Times New Roman"/>
          <w:sz w:val="24"/>
          <w:szCs w:val="24"/>
        </w:rPr>
        <w:t xml:space="preserve"> to a “completely novel” event, but this contraction itself </w:t>
      </w:r>
      <w:r w:rsidR="00B9470B" w:rsidRPr="00ED6951">
        <w:rPr>
          <w:rFonts w:ascii="Times New Roman" w:hAnsi="Times New Roman" w:cs="Times New Roman"/>
          <w:i/>
          <w:sz w:val="24"/>
          <w:szCs w:val="24"/>
        </w:rPr>
        <w:t xml:space="preserve">does </w:t>
      </w:r>
      <w:r w:rsidR="00B9470B" w:rsidRPr="00ED6951">
        <w:rPr>
          <w:rFonts w:ascii="Times New Roman" w:hAnsi="Times New Roman" w:cs="Times New Roman"/>
          <w:sz w:val="24"/>
          <w:szCs w:val="24"/>
        </w:rPr>
        <w:t>nothing, it does not act</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Difference and Repetition</w:t>
      </w:r>
      <w:r w:rsidR="00D16CD1" w:rsidRPr="00ED6951">
        <w:rPr>
          <w:rFonts w:ascii="Times New Roman" w:hAnsi="Times New Roman" w:cs="Times New Roman"/>
          <w:sz w:val="24"/>
          <w:szCs w:val="24"/>
        </w:rPr>
        <w:t xml:space="preserve"> 75)</w:t>
      </w:r>
      <w:r w:rsidR="00B9470B" w:rsidRPr="00ED6951">
        <w:rPr>
          <w:rFonts w:ascii="Times New Roman" w:hAnsi="Times New Roman" w:cs="Times New Roman"/>
          <w:sz w:val="24"/>
          <w:szCs w:val="24"/>
        </w:rPr>
        <w:t xml:space="preserve">. In a beautiful turn of phrase, Deleuze writes that </w:t>
      </w:r>
      <w:r w:rsidR="00737973" w:rsidRPr="00ED6951">
        <w:rPr>
          <w:rFonts w:ascii="Times New Roman" w:hAnsi="Times New Roman" w:cs="Times New Roman"/>
          <w:sz w:val="24"/>
          <w:szCs w:val="24"/>
        </w:rPr>
        <w:t>t</w:t>
      </w:r>
      <w:r w:rsidR="00B9470B" w:rsidRPr="00ED6951">
        <w:rPr>
          <w:rFonts w:ascii="Times New Roman" w:hAnsi="Times New Roman" w:cs="Times New Roman"/>
          <w:sz w:val="24"/>
          <w:szCs w:val="24"/>
        </w:rPr>
        <w:t>he “little selves” which contemplate are “little witnesses which contemplate within us: it is always a third party who says 'me'”</w:t>
      </w:r>
      <w:r w:rsidR="00D16CD1" w:rsidRPr="00ED6951">
        <w:rPr>
          <w:rFonts w:ascii="Times New Roman" w:hAnsi="Times New Roman" w:cs="Times New Roman"/>
          <w:sz w:val="24"/>
          <w:szCs w:val="24"/>
        </w:rPr>
        <w:t xml:space="preserve"> (75)</w:t>
      </w:r>
      <w:r w:rsidR="00B9470B" w:rsidRPr="00ED6951">
        <w:rPr>
          <w:rFonts w:ascii="Times New Roman" w:hAnsi="Times New Roman" w:cs="Times New Roman"/>
          <w:sz w:val="24"/>
          <w:szCs w:val="24"/>
        </w:rPr>
        <w:t>.</w:t>
      </w:r>
      <w:r w:rsidR="00BF402E" w:rsidRPr="00ED6951">
        <w:rPr>
          <w:rFonts w:ascii="Times New Roman" w:hAnsi="Times New Roman" w:cs="Times New Roman"/>
          <w:sz w:val="24"/>
          <w:szCs w:val="24"/>
        </w:rPr>
        <w:t xml:space="preserve"> </w:t>
      </w:r>
      <w:r w:rsidR="00B9470B" w:rsidRPr="00ED6951">
        <w:rPr>
          <w:rFonts w:ascii="Times New Roman" w:hAnsi="Times New Roman" w:cs="Times New Roman"/>
          <w:sz w:val="24"/>
          <w:szCs w:val="24"/>
        </w:rPr>
        <w:t xml:space="preserve">Although </w:t>
      </w:r>
      <w:r w:rsidR="00737973" w:rsidRPr="00ED6951">
        <w:rPr>
          <w:rFonts w:ascii="Times New Roman" w:hAnsi="Times New Roman" w:cs="Times New Roman"/>
          <w:sz w:val="24"/>
          <w:szCs w:val="24"/>
        </w:rPr>
        <w:t>he</w:t>
      </w:r>
      <w:r w:rsidR="00B9470B" w:rsidRPr="00ED6951">
        <w:rPr>
          <w:rFonts w:ascii="Times New Roman" w:hAnsi="Times New Roman" w:cs="Times New Roman"/>
          <w:sz w:val="24"/>
          <w:szCs w:val="24"/>
        </w:rPr>
        <w:t xml:space="preserve"> does deal in detail with action and activity, </w:t>
      </w:r>
      <w:r w:rsidR="00737973" w:rsidRPr="00ED6951">
        <w:rPr>
          <w:rFonts w:ascii="Times New Roman" w:hAnsi="Times New Roman" w:cs="Times New Roman"/>
          <w:sz w:val="24"/>
          <w:szCs w:val="24"/>
        </w:rPr>
        <w:t>Deleuze</w:t>
      </w:r>
      <w:r w:rsidR="00B9470B" w:rsidRPr="00ED6951">
        <w:rPr>
          <w:rFonts w:ascii="Times New Roman" w:hAnsi="Times New Roman" w:cs="Times New Roman"/>
          <w:sz w:val="24"/>
          <w:szCs w:val="24"/>
        </w:rPr>
        <w:t xml:space="preserve"> is clear: however complex action gets, it is always in relation to a contemplative soul adjacent to the subject of the complex action.</w:t>
      </w:r>
      <w:r w:rsidR="00737973" w:rsidRPr="00ED6951">
        <w:rPr>
          <w:rFonts w:ascii="Times New Roman" w:hAnsi="Times New Roman" w:cs="Times New Roman"/>
          <w:sz w:val="24"/>
          <w:szCs w:val="24"/>
        </w:rPr>
        <w:t xml:space="preserve"> </w:t>
      </w:r>
    </w:p>
    <w:p w:rsidR="00371344"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144767" w:rsidRPr="00ED6951">
        <w:rPr>
          <w:rFonts w:ascii="Times New Roman" w:hAnsi="Times New Roman" w:cs="Times New Roman"/>
          <w:sz w:val="24"/>
          <w:szCs w:val="24"/>
        </w:rPr>
        <w:t xml:space="preserve">John </w:t>
      </w:r>
      <w:r w:rsidR="0059406A" w:rsidRPr="00ED6951">
        <w:rPr>
          <w:rFonts w:ascii="Times New Roman" w:hAnsi="Times New Roman" w:cs="Times New Roman"/>
          <w:sz w:val="24"/>
          <w:szCs w:val="24"/>
        </w:rPr>
        <w:t>Protevi, one of the most influential</w:t>
      </w:r>
      <w:r w:rsidR="00BF402E" w:rsidRPr="00ED6951">
        <w:rPr>
          <w:rFonts w:ascii="Times New Roman" w:hAnsi="Times New Roman" w:cs="Times New Roman"/>
          <w:sz w:val="24"/>
          <w:szCs w:val="24"/>
        </w:rPr>
        <w:t xml:space="preserve"> Anglophone</w:t>
      </w:r>
      <w:r w:rsidR="0059406A" w:rsidRPr="00ED6951">
        <w:rPr>
          <w:rFonts w:ascii="Times New Roman" w:hAnsi="Times New Roman" w:cs="Times New Roman"/>
          <w:sz w:val="24"/>
          <w:szCs w:val="24"/>
        </w:rPr>
        <w:t xml:space="preserve"> readers of Deleuze, frames his position in the same terms as Bennett</w:t>
      </w:r>
      <w:r w:rsidR="003E4E86" w:rsidRPr="00ED6951">
        <w:rPr>
          <w:rFonts w:ascii="Times New Roman" w:hAnsi="Times New Roman" w:cs="Times New Roman"/>
          <w:sz w:val="24"/>
          <w:szCs w:val="24"/>
        </w:rPr>
        <w:t>,</w:t>
      </w:r>
      <w:r w:rsidR="0059406A" w:rsidRPr="00ED6951">
        <w:rPr>
          <w:rFonts w:ascii="Times New Roman" w:hAnsi="Times New Roman" w:cs="Times New Roman"/>
          <w:sz w:val="24"/>
          <w:szCs w:val="24"/>
        </w:rPr>
        <w:t xml:space="preserve"> in</w:t>
      </w:r>
      <w:r w:rsidR="003E4E86" w:rsidRPr="00ED6951">
        <w:rPr>
          <w:rFonts w:ascii="Times New Roman" w:hAnsi="Times New Roman" w:cs="Times New Roman"/>
          <w:sz w:val="24"/>
          <w:szCs w:val="24"/>
        </w:rPr>
        <w:t>sofar as he attempts</w:t>
      </w:r>
      <w:r w:rsidR="0059406A" w:rsidRPr="00ED6951">
        <w:rPr>
          <w:rFonts w:ascii="Times New Roman" w:hAnsi="Times New Roman" w:cs="Times New Roman"/>
          <w:sz w:val="24"/>
          <w:szCs w:val="24"/>
        </w:rPr>
        <w:t xml:space="preserve"> to move away from the passive conception of matter and also from traditional </w:t>
      </w:r>
      <w:proofErr w:type="spellStart"/>
      <w:r w:rsidR="0059406A" w:rsidRPr="00ED6951">
        <w:rPr>
          <w:rFonts w:ascii="Times New Roman" w:hAnsi="Times New Roman" w:cs="Times New Roman"/>
          <w:sz w:val="24"/>
          <w:szCs w:val="24"/>
        </w:rPr>
        <w:t>vitalism</w:t>
      </w:r>
      <w:proofErr w:type="spellEnd"/>
      <w:r w:rsidR="0059406A" w:rsidRPr="00ED6951">
        <w:rPr>
          <w:rFonts w:ascii="Times New Roman" w:hAnsi="Times New Roman" w:cs="Times New Roman"/>
          <w:sz w:val="24"/>
          <w:szCs w:val="24"/>
        </w:rPr>
        <w:t xml:space="preserve"> as a spirit imposed upon passive matter</w:t>
      </w:r>
      <w:r w:rsidR="00D16CD1" w:rsidRPr="00ED6951">
        <w:rPr>
          <w:rFonts w:ascii="Times New Roman" w:hAnsi="Times New Roman" w:cs="Times New Roman"/>
          <w:sz w:val="24"/>
          <w:szCs w:val="24"/>
        </w:rPr>
        <w:t xml:space="preserve"> (247)</w:t>
      </w:r>
      <w:r w:rsidR="0059406A" w:rsidRPr="00ED6951">
        <w:rPr>
          <w:rFonts w:ascii="Times New Roman" w:hAnsi="Times New Roman" w:cs="Times New Roman"/>
          <w:sz w:val="24"/>
          <w:szCs w:val="24"/>
        </w:rPr>
        <w:t>. In an essay intended as an overview of Deleuze’s conception of life, and therefore not as part of a wider project like Bennett’s, Protevi considers contraction as “activity” and describes the contracting being as playing a “role”, something like an actor</w:t>
      </w:r>
      <w:r w:rsidR="00D16CD1" w:rsidRPr="00ED6951">
        <w:rPr>
          <w:rFonts w:ascii="Times New Roman" w:hAnsi="Times New Roman" w:cs="Times New Roman"/>
          <w:sz w:val="24"/>
          <w:szCs w:val="24"/>
        </w:rPr>
        <w:t xml:space="preserve"> (241)</w:t>
      </w:r>
      <w:r w:rsidR="0059406A" w:rsidRPr="00ED6951">
        <w:rPr>
          <w:rFonts w:ascii="Times New Roman" w:hAnsi="Times New Roman" w:cs="Times New Roman"/>
          <w:sz w:val="24"/>
          <w:szCs w:val="24"/>
        </w:rPr>
        <w:t xml:space="preserve">. He does consider the nature of fatigue, as we did above, but he incorrectly reduces it to </w:t>
      </w:r>
      <w:r w:rsidR="00D16CD1" w:rsidRPr="00ED6951">
        <w:rPr>
          <w:rFonts w:ascii="Times New Roman" w:hAnsi="Times New Roman" w:cs="Times New Roman"/>
          <w:sz w:val="24"/>
          <w:szCs w:val="24"/>
        </w:rPr>
        <w:t>the “anticipation of the future</w:t>
      </w:r>
      <w:r w:rsidR="0059406A" w:rsidRPr="00ED6951">
        <w:rPr>
          <w:rFonts w:ascii="Times New Roman" w:hAnsi="Times New Roman" w:cs="Times New Roman"/>
          <w:sz w:val="24"/>
          <w:szCs w:val="24"/>
        </w:rPr>
        <w:t>”</w:t>
      </w:r>
      <w:r w:rsidR="00D16CD1" w:rsidRPr="00ED6951">
        <w:rPr>
          <w:rFonts w:ascii="Times New Roman" w:hAnsi="Times New Roman" w:cs="Times New Roman"/>
          <w:sz w:val="24"/>
          <w:szCs w:val="24"/>
        </w:rPr>
        <w:t xml:space="preserve"> (242).</w:t>
      </w:r>
      <w:r w:rsidR="003E4E86" w:rsidRPr="00ED6951">
        <w:rPr>
          <w:rFonts w:ascii="Times New Roman" w:hAnsi="Times New Roman" w:cs="Times New Roman"/>
          <w:sz w:val="24"/>
          <w:szCs w:val="24"/>
        </w:rPr>
        <w:t xml:space="preserve"> </w:t>
      </w:r>
      <w:r w:rsidR="0059406A" w:rsidRPr="00ED6951">
        <w:rPr>
          <w:rFonts w:ascii="Times New Roman" w:hAnsi="Times New Roman" w:cs="Times New Roman"/>
          <w:sz w:val="24"/>
          <w:szCs w:val="24"/>
        </w:rPr>
        <w:t xml:space="preserve"> </w:t>
      </w:r>
      <w:r w:rsidR="003E4E86" w:rsidRPr="00ED6951">
        <w:rPr>
          <w:rFonts w:ascii="Times New Roman" w:hAnsi="Times New Roman" w:cs="Times New Roman"/>
          <w:sz w:val="24"/>
          <w:szCs w:val="24"/>
        </w:rPr>
        <w:t>A</w:t>
      </w:r>
      <w:r w:rsidR="0059406A" w:rsidRPr="00ED6951">
        <w:rPr>
          <w:rFonts w:ascii="Times New Roman" w:hAnsi="Times New Roman" w:cs="Times New Roman"/>
          <w:sz w:val="24"/>
          <w:szCs w:val="24"/>
        </w:rPr>
        <w:t xml:space="preserve">nticipation </w:t>
      </w:r>
      <w:r w:rsidR="003E4E86" w:rsidRPr="00ED6951">
        <w:rPr>
          <w:rFonts w:ascii="Times New Roman" w:hAnsi="Times New Roman" w:cs="Times New Roman"/>
          <w:sz w:val="24"/>
          <w:szCs w:val="24"/>
        </w:rPr>
        <w:t>is</w:t>
      </w:r>
      <w:r w:rsidR="0059406A" w:rsidRPr="00ED6951">
        <w:rPr>
          <w:rFonts w:ascii="Times New Roman" w:hAnsi="Times New Roman" w:cs="Times New Roman"/>
          <w:sz w:val="24"/>
          <w:szCs w:val="24"/>
        </w:rPr>
        <w:t xml:space="preserve"> a much more </w:t>
      </w:r>
      <w:r w:rsidR="0059406A" w:rsidRPr="00ED6951">
        <w:rPr>
          <w:rFonts w:ascii="Times New Roman" w:hAnsi="Times New Roman" w:cs="Times New Roman"/>
          <w:i/>
          <w:sz w:val="24"/>
          <w:szCs w:val="24"/>
        </w:rPr>
        <w:t>active</w:t>
      </w:r>
      <w:r w:rsidR="003E4E86" w:rsidRPr="00ED6951">
        <w:rPr>
          <w:rFonts w:ascii="Times New Roman" w:hAnsi="Times New Roman" w:cs="Times New Roman"/>
          <w:sz w:val="24"/>
          <w:szCs w:val="24"/>
        </w:rPr>
        <w:t xml:space="preserve"> concept than fatigue and need</w:t>
      </w:r>
      <w:r w:rsidR="0059406A" w:rsidRPr="00ED6951">
        <w:rPr>
          <w:rFonts w:ascii="Times New Roman" w:hAnsi="Times New Roman" w:cs="Times New Roman"/>
          <w:sz w:val="24"/>
          <w:szCs w:val="24"/>
        </w:rPr>
        <w:t xml:space="preserve">, </w:t>
      </w:r>
      <w:r w:rsidR="00A70B5D" w:rsidRPr="00ED6951">
        <w:rPr>
          <w:rFonts w:ascii="Times New Roman" w:hAnsi="Times New Roman" w:cs="Times New Roman"/>
          <w:sz w:val="24"/>
          <w:szCs w:val="24"/>
        </w:rPr>
        <w:t>both of which</w:t>
      </w:r>
      <w:r w:rsidR="0059406A" w:rsidRPr="00ED6951">
        <w:rPr>
          <w:rFonts w:ascii="Times New Roman" w:hAnsi="Times New Roman" w:cs="Times New Roman"/>
          <w:sz w:val="24"/>
          <w:szCs w:val="24"/>
        </w:rPr>
        <w:t xml:space="preserve"> indicate</w:t>
      </w:r>
      <w:r w:rsidR="003E4E86" w:rsidRPr="00ED6951">
        <w:rPr>
          <w:rFonts w:ascii="Times New Roman" w:hAnsi="Times New Roman" w:cs="Times New Roman"/>
          <w:sz w:val="24"/>
          <w:szCs w:val="24"/>
        </w:rPr>
        <w:t xml:space="preserve"> a certain kind of</w:t>
      </w:r>
      <w:r w:rsidR="0059406A" w:rsidRPr="00ED6951">
        <w:rPr>
          <w:rFonts w:ascii="Times New Roman" w:hAnsi="Times New Roman" w:cs="Times New Roman"/>
          <w:sz w:val="24"/>
          <w:szCs w:val="24"/>
        </w:rPr>
        <w:t xml:space="preserve"> passivity. </w:t>
      </w:r>
      <w:proofErr w:type="spellStart"/>
      <w:r w:rsidR="003E4E86" w:rsidRPr="00ED6951">
        <w:rPr>
          <w:rFonts w:ascii="Times New Roman" w:hAnsi="Times New Roman" w:cs="Times New Roman"/>
          <w:sz w:val="24"/>
          <w:szCs w:val="24"/>
        </w:rPr>
        <w:t>Protevi’s</w:t>
      </w:r>
      <w:proofErr w:type="spellEnd"/>
      <w:r w:rsidR="0059406A" w:rsidRPr="00ED6951">
        <w:rPr>
          <w:rFonts w:ascii="Times New Roman" w:hAnsi="Times New Roman" w:cs="Times New Roman"/>
          <w:sz w:val="24"/>
          <w:szCs w:val="24"/>
        </w:rPr>
        <w:t xml:space="preserve"> emphasis on activity, on the actor, and on anticipation of the future fundamental</w:t>
      </w:r>
      <w:r w:rsidR="003E4E86" w:rsidRPr="00ED6951">
        <w:rPr>
          <w:rFonts w:ascii="Times New Roman" w:hAnsi="Times New Roman" w:cs="Times New Roman"/>
          <w:sz w:val="24"/>
          <w:szCs w:val="24"/>
        </w:rPr>
        <w:t>ly distort Deleuze’s conception of time</w:t>
      </w:r>
      <w:r w:rsidR="0059406A" w:rsidRPr="00ED6951">
        <w:rPr>
          <w:rFonts w:ascii="Times New Roman" w:hAnsi="Times New Roman" w:cs="Times New Roman"/>
          <w:sz w:val="24"/>
          <w:szCs w:val="24"/>
        </w:rPr>
        <w:t>; Deleuze himself, in an interview many years later, highlights only the passages on “fatigue” as the ones he still likes in</w:t>
      </w:r>
      <w:r w:rsidR="003E4E86" w:rsidRPr="00ED6951">
        <w:rPr>
          <w:rFonts w:ascii="Times New Roman" w:hAnsi="Times New Roman" w:cs="Times New Roman"/>
          <w:sz w:val="24"/>
          <w:szCs w:val="24"/>
        </w:rPr>
        <w:t xml:space="preserve"> </w:t>
      </w:r>
      <w:r w:rsidR="0059406A" w:rsidRPr="00ED6951">
        <w:rPr>
          <w:rFonts w:ascii="Times New Roman" w:hAnsi="Times New Roman" w:cs="Times New Roman"/>
          <w:i/>
          <w:sz w:val="24"/>
          <w:szCs w:val="24"/>
        </w:rPr>
        <w:t>Difference and Repetition</w:t>
      </w:r>
      <w:r w:rsidR="0059406A" w:rsidRPr="00ED6951">
        <w:rPr>
          <w:rFonts w:ascii="Times New Roman" w:hAnsi="Times New Roman" w:cs="Times New Roman"/>
          <w:sz w:val="24"/>
          <w:szCs w:val="24"/>
        </w:rPr>
        <w:t>,</w:t>
      </w:r>
      <w:r w:rsidR="003E4E86" w:rsidRPr="00ED6951">
        <w:rPr>
          <w:rFonts w:ascii="Times New Roman" w:hAnsi="Times New Roman" w:cs="Times New Roman"/>
          <w:sz w:val="24"/>
          <w:szCs w:val="24"/>
        </w:rPr>
        <w:t xml:space="preserve"> incidentally the book that Protevi relies on. F</w:t>
      </w:r>
      <w:r w:rsidR="00144767" w:rsidRPr="00ED6951">
        <w:rPr>
          <w:rFonts w:ascii="Times New Roman" w:hAnsi="Times New Roman" w:cs="Times New Roman"/>
          <w:sz w:val="24"/>
          <w:szCs w:val="24"/>
        </w:rPr>
        <w:t>or Protevi</w:t>
      </w:r>
      <w:r w:rsidR="0059406A" w:rsidRPr="00ED6951">
        <w:rPr>
          <w:rFonts w:ascii="Times New Roman" w:hAnsi="Times New Roman" w:cs="Times New Roman"/>
          <w:sz w:val="24"/>
          <w:szCs w:val="24"/>
        </w:rPr>
        <w:t xml:space="preserve"> to reduce fatigue to </w:t>
      </w:r>
      <w:r w:rsidR="0059406A" w:rsidRPr="00ED6951">
        <w:rPr>
          <w:rFonts w:ascii="Times New Roman" w:hAnsi="Times New Roman" w:cs="Times New Roman"/>
          <w:sz w:val="24"/>
          <w:szCs w:val="24"/>
        </w:rPr>
        <w:lastRenderedPageBreak/>
        <w:t xml:space="preserve">anticipation seems a crucial point. As </w:t>
      </w:r>
      <w:commentRangeStart w:id="78"/>
      <w:del w:id="79" w:author="Babs" w:date="2015-06-18T17:03:00Z">
        <w:r w:rsidR="0059406A" w:rsidRPr="00ED6951" w:rsidDel="00D15313">
          <w:rPr>
            <w:rFonts w:ascii="Times New Roman" w:hAnsi="Times New Roman" w:cs="Times New Roman"/>
            <w:sz w:val="24"/>
            <w:szCs w:val="24"/>
          </w:rPr>
          <w:delText>we</w:delText>
        </w:r>
        <w:commentRangeEnd w:id="78"/>
        <w:r w:rsidR="00CD49D5" w:rsidDel="00D15313">
          <w:rPr>
            <w:rStyle w:val="CommentReference"/>
            <w:vanish/>
          </w:rPr>
          <w:commentReference w:id="78"/>
        </w:r>
        <w:r w:rsidR="0059406A" w:rsidRPr="00ED6951" w:rsidDel="00D15313">
          <w:rPr>
            <w:rFonts w:ascii="Times New Roman" w:hAnsi="Times New Roman" w:cs="Times New Roman"/>
            <w:sz w:val="24"/>
            <w:szCs w:val="24"/>
          </w:rPr>
          <w:delText xml:space="preserve"> </w:delText>
        </w:r>
      </w:del>
      <w:ins w:id="80" w:author="Babs" w:date="2015-06-18T17:03:00Z">
        <w:r w:rsidR="00D15313">
          <w:rPr>
            <w:rFonts w:ascii="Times New Roman" w:hAnsi="Times New Roman" w:cs="Times New Roman"/>
            <w:sz w:val="24"/>
            <w:szCs w:val="24"/>
          </w:rPr>
          <w:t>I</w:t>
        </w:r>
        <w:r w:rsidR="00D15313" w:rsidRPr="00ED6951">
          <w:rPr>
            <w:rFonts w:ascii="Times New Roman" w:hAnsi="Times New Roman" w:cs="Times New Roman"/>
            <w:sz w:val="24"/>
            <w:szCs w:val="24"/>
          </w:rPr>
          <w:t xml:space="preserve"> </w:t>
        </w:r>
      </w:ins>
      <w:r w:rsidR="0059406A" w:rsidRPr="00ED6951">
        <w:rPr>
          <w:rFonts w:ascii="Times New Roman" w:hAnsi="Times New Roman" w:cs="Times New Roman"/>
          <w:sz w:val="24"/>
          <w:szCs w:val="24"/>
        </w:rPr>
        <w:t xml:space="preserve">pointed out above, fatigue occurs when the external elements cannot be contracted by the organism, and thus in fatigue there is an explosive, unexpected </w:t>
      </w:r>
      <w:r w:rsidR="0059406A" w:rsidRPr="00ED6951">
        <w:rPr>
          <w:rFonts w:ascii="Times New Roman" w:hAnsi="Times New Roman" w:cs="Times New Roman"/>
          <w:i/>
          <w:sz w:val="24"/>
          <w:szCs w:val="24"/>
        </w:rPr>
        <w:t xml:space="preserve">opening </w:t>
      </w:r>
      <w:r w:rsidR="0059406A" w:rsidRPr="00ED6951">
        <w:rPr>
          <w:rFonts w:ascii="Times New Roman" w:hAnsi="Times New Roman" w:cs="Times New Roman"/>
          <w:sz w:val="24"/>
          <w:szCs w:val="24"/>
        </w:rPr>
        <w:t xml:space="preserve">to a future present, as opposed to an active anticipation of a future. To </w:t>
      </w:r>
      <w:r w:rsidR="00144767" w:rsidRPr="00ED6951">
        <w:rPr>
          <w:rFonts w:ascii="Times New Roman" w:hAnsi="Times New Roman" w:cs="Times New Roman"/>
          <w:sz w:val="24"/>
          <w:szCs w:val="24"/>
        </w:rPr>
        <w:t>ignore this point obscures Deleuze’s fundamental belief that</w:t>
      </w:r>
      <w:r w:rsidR="0059406A" w:rsidRPr="00ED6951">
        <w:rPr>
          <w:rFonts w:ascii="Times New Roman" w:hAnsi="Times New Roman" w:cs="Times New Roman"/>
          <w:sz w:val="24"/>
          <w:szCs w:val="24"/>
        </w:rPr>
        <w:t xml:space="preserve"> life can be equated with the </w:t>
      </w:r>
      <w:r w:rsidR="0059406A" w:rsidRPr="00ED6951">
        <w:rPr>
          <w:rFonts w:ascii="Times New Roman" w:hAnsi="Times New Roman" w:cs="Times New Roman"/>
          <w:i/>
          <w:sz w:val="24"/>
          <w:szCs w:val="24"/>
        </w:rPr>
        <w:t xml:space="preserve">splitting </w:t>
      </w:r>
      <w:r w:rsidR="0059406A" w:rsidRPr="00ED6951">
        <w:rPr>
          <w:rFonts w:ascii="Times New Roman" w:hAnsi="Times New Roman" w:cs="Times New Roman"/>
          <w:sz w:val="24"/>
          <w:szCs w:val="24"/>
        </w:rPr>
        <w:t xml:space="preserve">of time, a rupturing into past and future to which anticipation is completely antithetical. </w:t>
      </w:r>
      <w:r w:rsidR="00144767" w:rsidRPr="00ED6951">
        <w:rPr>
          <w:rFonts w:ascii="Times New Roman" w:hAnsi="Times New Roman" w:cs="Times New Roman"/>
          <w:sz w:val="24"/>
          <w:szCs w:val="24"/>
        </w:rPr>
        <w:t>The</w:t>
      </w:r>
      <w:r w:rsidR="0084459F" w:rsidRPr="00ED6951">
        <w:rPr>
          <w:rFonts w:ascii="Times New Roman" w:hAnsi="Times New Roman" w:cs="Times New Roman"/>
          <w:sz w:val="24"/>
          <w:szCs w:val="24"/>
        </w:rPr>
        <w:t>s</w:t>
      </w:r>
      <w:r w:rsidR="00144767" w:rsidRPr="00ED6951">
        <w:rPr>
          <w:rFonts w:ascii="Times New Roman" w:hAnsi="Times New Roman" w:cs="Times New Roman"/>
          <w:sz w:val="24"/>
          <w:szCs w:val="24"/>
        </w:rPr>
        <w:t>e comments on Protevi</w:t>
      </w:r>
      <w:r w:rsidR="0084459F" w:rsidRPr="00ED6951">
        <w:rPr>
          <w:rFonts w:ascii="Times New Roman" w:hAnsi="Times New Roman" w:cs="Times New Roman"/>
          <w:sz w:val="24"/>
          <w:szCs w:val="24"/>
        </w:rPr>
        <w:t xml:space="preserve"> might seem small linguistic difference</w:t>
      </w:r>
      <w:r w:rsidR="00144767" w:rsidRPr="00ED6951">
        <w:rPr>
          <w:rFonts w:ascii="Times New Roman" w:hAnsi="Times New Roman" w:cs="Times New Roman"/>
          <w:sz w:val="24"/>
          <w:szCs w:val="24"/>
        </w:rPr>
        <w:t>s</w:t>
      </w:r>
      <w:r w:rsidR="0084459F" w:rsidRPr="00ED6951">
        <w:rPr>
          <w:rFonts w:ascii="Times New Roman" w:hAnsi="Times New Roman" w:cs="Times New Roman"/>
          <w:sz w:val="24"/>
          <w:szCs w:val="24"/>
        </w:rPr>
        <w:t xml:space="preserve">, but as Deleuze says in </w:t>
      </w:r>
      <w:r w:rsidR="0084459F" w:rsidRPr="00ED6951">
        <w:rPr>
          <w:rFonts w:ascii="Times New Roman" w:hAnsi="Times New Roman" w:cs="Times New Roman"/>
          <w:i/>
          <w:sz w:val="24"/>
          <w:szCs w:val="24"/>
        </w:rPr>
        <w:t>Difference and Repetition</w:t>
      </w:r>
      <w:r w:rsidR="0084459F" w:rsidRPr="00ED6951">
        <w:rPr>
          <w:rFonts w:ascii="Times New Roman" w:hAnsi="Times New Roman" w:cs="Times New Roman"/>
          <w:sz w:val="24"/>
          <w:szCs w:val="24"/>
        </w:rPr>
        <w:t xml:space="preserve">, the smallest linguistic shift can signal an upheaval or rupture in a concept, </w:t>
      </w:r>
      <w:commentRangeStart w:id="81"/>
      <w:r w:rsidR="0084459F" w:rsidRPr="00ED6951">
        <w:rPr>
          <w:rFonts w:ascii="Times New Roman" w:hAnsi="Times New Roman" w:cs="Times New Roman"/>
          <w:sz w:val="24"/>
          <w:szCs w:val="24"/>
        </w:rPr>
        <w:t xml:space="preserve">and I </w:t>
      </w:r>
      <w:commentRangeEnd w:id="81"/>
      <w:r w:rsidR="00CD49D5">
        <w:rPr>
          <w:rStyle w:val="CommentReference"/>
          <w:vanish/>
        </w:rPr>
        <w:commentReference w:id="81"/>
      </w:r>
      <w:r w:rsidR="0084459F" w:rsidRPr="00ED6951">
        <w:rPr>
          <w:rFonts w:ascii="Times New Roman" w:hAnsi="Times New Roman" w:cs="Times New Roman"/>
          <w:sz w:val="24"/>
          <w:szCs w:val="24"/>
        </w:rPr>
        <w:t xml:space="preserve">will now show how these shifts have ripple effects throughout </w:t>
      </w:r>
      <w:proofErr w:type="spellStart"/>
      <w:r w:rsidR="0084459F" w:rsidRPr="00ED6951">
        <w:rPr>
          <w:rFonts w:ascii="Times New Roman" w:hAnsi="Times New Roman" w:cs="Times New Roman"/>
          <w:sz w:val="24"/>
          <w:szCs w:val="24"/>
        </w:rPr>
        <w:t>Protevi’s</w:t>
      </w:r>
      <w:proofErr w:type="spellEnd"/>
      <w:r w:rsidR="0084459F" w:rsidRPr="00ED6951">
        <w:rPr>
          <w:rFonts w:ascii="Times New Roman" w:hAnsi="Times New Roman" w:cs="Times New Roman"/>
          <w:sz w:val="24"/>
          <w:szCs w:val="24"/>
        </w:rPr>
        <w:t xml:space="preserve"> interpretation. </w:t>
      </w:r>
    </w:p>
    <w:p w:rsidR="00BF402E"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59406A" w:rsidRPr="00ED6951">
        <w:rPr>
          <w:rFonts w:ascii="Times New Roman" w:hAnsi="Times New Roman" w:cs="Times New Roman"/>
          <w:sz w:val="24"/>
          <w:szCs w:val="24"/>
        </w:rPr>
        <w:t xml:space="preserve">Deleuze has already told us </w:t>
      </w:r>
      <w:del w:id="82" w:author="Babs" w:date="2015-06-18T18:18:00Z">
        <w:r w:rsidR="0059406A" w:rsidRPr="00ED6951" w:rsidDel="00E74104">
          <w:rPr>
            <w:rFonts w:ascii="Times New Roman" w:hAnsi="Times New Roman" w:cs="Times New Roman"/>
            <w:sz w:val="24"/>
            <w:szCs w:val="24"/>
          </w:rPr>
          <w:delText xml:space="preserve">is </w:delText>
        </w:r>
      </w:del>
      <w:r w:rsidR="0059406A" w:rsidRPr="00ED6951">
        <w:rPr>
          <w:rFonts w:ascii="Times New Roman" w:hAnsi="Times New Roman" w:cs="Times New Roman"/>
          <w:sz w:val="24"/>
          <w:szCs w:val="24"/>
        </w:rPr>
        <w:t xml:space="preserve">the key concept of his </w:t>
      </w:r>
      <w:proofErr w:type="spellStart"/>
      <w:r w:rsidR="0059406A" w:rsidRPr="00ED6951">
        <w:rPr>
          <w:rFonts w:ascii="Times New Roman" w:hAnsi="Times New Roman" w:cs="Times New Roman"/>
          <w:sz w:val="24"/>
          <w:szCs w:val="24"/>
        </w:rPr>
        <w:t>vitalism</w:t>
      </w:r>
      <w:proofErr w:type="spellEnd"/>
      <w:r w:rsidR="0059406A" w:rsidRPr="00ED6951">
        <w:rPr>
          <w:rFonts w:ascii="Times New Roman" w:hAnsi="Times New Roman" w:cs="Times New Roman"/>
          <w:sz w:val="24"/>
          <w:szCs w:val="24"/>
        </w:rPr>
        <w:t xml:space="preserve"> is </w:t>
      </w:r>
      <w:r w:rsidR="0084459F" w:rsidRPr="00ED6951">
        <w:rPr>
          <w:rFonts w:ascii="Times New Roman" w:hAnsi="Times New Roman" w:cs="Times New Roman"/>
          <w:sz w:val="24"/>
          <w:szCs w:val="24"/>
        </w:rPr>
        <w:t xml:space="preserve">contraction, and </w:t>
      </w:r>
      <w:commentRangeStart w:id="83"/>
      <w:r w:rsidR="0084459F" w:rsidRPr="00ED6951">
        <w:rPr>
          <w:rFonts w:ascii="Times New Roman" w:hAnsi="Times New Roman" w:cs="Times New Roman"/>
          <w:sz w:val="24"/>
          <w:szCs w:val="24"/>
        </w:rPr>
        <w:t xml:space="preserve">I claim </w:t>
      </w:r>
      <w:commentRangeEnd w:id="83"/>
      <w:r w:rsidR="00CD49D5">
        <w:rPr>
          <w:rStyle w:val="CommentReference"/>
          <w:vanish/>
        </w:rPr>
        <w:commentReference w:id="83"/>
      </w:r>
      <w:r w:rsidR="0084459F" w:rsidRPr="00ED6951">
        <w:rPr>
          <w:rFonts w:ascii="Times New Roman" w:hAnsi="Times New Roman" w:cs="Times New Roman"/>
          <w:sz w:val="24"/>
          <w:szCs w:val="24"/>
        </w:rPr>
        <w:t>that</w:t>
      </w:r>
      <w:r w:rsidR="0059406A" w:rsidRPr="00ED6951">
        <w:rPr>
          <w:rFonts w:ascii="Times New Roman" w:hAnsi="Times New Roman" w:cs="Times New Roman"/>
          <w:sz w:val="24"/>
          <w:szCs w:val="24"/>
        </w:rPr>
        <w:t xml:space="preserve"> the effects of </w:t>
      </w:r>
      <w:proofErr w:type="spellStart"/>
      <w:r w:rsidR="0059406A" w:rsidRPr="00ED6951">
        <w:rPr>
          <w:rFonts w:ascii="Times New Roman" w:hAnsi="Times New Roman" w:cs="Times New Roman"/>
          <w:sz w:val="24"/>
          <w:szCs w:val="24"/>
        </w:rPr>
        <w:t>Protevi’s</w:t>
      </w:r>
      <w:proofErr w:type="spellEnd"/>
      <w:r w:rsidR="0059406A" w:rsidRPr="00ED6951">
        <w:rPr>
          <w:rFonts w:ascii="Times New Roman" w:hAnsi="Times New Roman" w:cs="Times New Roman"/>
          <w:sz w:val="24"/>
          <w:szCs w:val="24"/>
        </w:rPr>
        <w:t xml:space="preserve"> </w:t>
      </w:r>
      <w:r w:rsidR="0084459F" w:rsidRPr="00ED6951">
        <w:rPr>
          <w:rFonts w:ascii="Times New Roman" w:hAnsi="Times New Roman" w:cs="Times New Roman"/>
          <w:sz w:val="24"/>
          <w:szCs w:val="24"/>
        </w:rPr>
        <w:t>overemphasis on</w:t>
      </w:r>
      <w:r w:rsidR="0059406A" w:rsidRPr="00ED6951">
        <w:rPr>
          <w:rFonts w:ascii="Times New Roman" w:hAnsi="Times New Roman" w:cs="Times New Roman"/>
          <w:sz w:val="24"/>
          <w:szCs w:val="24"/>
        </w:rPr>
        <w:t xml:space="preserve"> activity in contraction are mirrored elsewhere in his more general reading of life. </w:t>
      </w:r>
      <w:r w:rsidR="0084459F" w:rsidRPr="00ED6951">
        <w:rPr>
          <w:rFonts w:ascii="Times New Roman" w:hAnsi="Times New Roman" w:cs="Times New Roman"/>
          <w:sz w:val="24"/>
          <w:szCs w:val="24"/>
        </w:rPr>
        <w:t>Protevi</w:t>
      </w:r>
      <w:r w:rsidR="0059406A" w:rsidRPr="00ED6951">
        <w:rPr>
          <w:rFonts w:ascii="Times New Roman" w:hAnsi="Times New Roman" w:cs="Times New Roman"/>
          <w:sz w:val="24"/>
          <w:szCs w:val="24"/>
        </w:rPr>
        <w:t xml:space="preserve"> believes that life is a “capacity”, in other words </w:t>
      </w:r>
      <w:proofErr w:type="gramStart"/>
      <w:r w:rsidR="0059406A" w:rsidRPr="00ED6951">
        <w:rPr>
          <w:rFonts w:ascii="Times New Roman" w:hAnsi="Times New Roman" w:cs="Times New Roman"/>
          <w:sz w:val="24"/>
          <w:szCs w:val="24"/>
        </w:rPr>
        <w:t>an ability</w:t>
      </w:r>
      <w:proofErr w:type="gramEnd"/>
      <w:r w:rsidR="0059406A" w:rsidRPr="00ED6951">
        <w:rPr>
          <w:rFonts w:ascii="Times New Roman" w:hAnsi="Times New Roman" w:cs="Times New Roman"/>
          <w:sz w:val="24"/>
          <w:szCs w:val="24"/>
        </w:rPr>
        <w:t>, an active potential</w:t>
      </w:r>
      <w:del w:id="84" w:author="Babs" w:date="2015-06-18T18:18:00Z">
        <w:r w:rsidR="0059406A" w:rsidRPr="00ED6951" w:rsidDel="00E74104">
          <w:rPr>
            <w:rFonts w:ascii="Times New Roman" w:hAnsi="Times New Roman" w:cs="Times New Roman"/>
            <w:sz w:val="24"/>
            <w:szCs w:val="24"/>
          </w:rPr>
          <w:delText>,</w:delText>
        </w:r>
      </w:del>
      <w:r w:rsidR="0059406A" w:rsidRPr="00ED6951">
        <w:rPr>
          <w:rFonts w:ascii="Times New Roman" w:hAnsi="Times New Roman" w:cs="Times New Roman"/>
          <w:sz w:val="24"/>
          <w:szCs w:val="24"/>
        </w:rPr>
        <w:t xml:space="preserve"> for novelty in the “self-organization of material systems”</w:t>
      </w:r>
      <w:r w:rsidR="00D16CD1" w:rsidRPr="00ED6951">
        <w:rPr>
          <w:rFonts w:ascii="Times New Roman" w:hAnsi="Times New Roman" w:cs="Times New Roman"/>
          <w:sz w:val="24"/>
          <w:szCs w:val="24"/>
        </w:rPr>
        <w:t xml:space="preserve"> (248)</w:t>
      </w:r>
      <w:r w:rsidR="0059406A" w:rsidRPr="00ED6951">
        <w:rPr>
          <w:rFonts w:ascii="Times New Roman" w:hAnsi="Times New Roman" w:cs="Times New Roman"/>
          <w:sz w:val="24"/>
          <w:szCs w:val="24"/>
        </w:rPr>
        <w:t>.</w:t>
      </w:r>
      <w:r w:rsidR="0084459F" w:rsidRPr="00ED6951">
        <w:rPr>
          <w:rFonts w:ascii="Times New Roman" w:hAnsi="Times New Roman" w:cs="Times New Roman"/>
          <w:sz w:val="24"/>
          <w:szCs w:val="24"/>
        </w:rPr>
        <w:t xml:space="preserve"> </w:t>
      </w:r>
      <w:del w:id="85" w:author="Dawne McCance" w:date="2015-04-24T23:31:00Z">
        <w:r w:rsidR="00BF402E" w:rsidRPr="00ED6951" w:rsidDel="00CD49D5">
          <w:rPr>
            <w:rFonts w:ascii="Times New Roman" w:hAnsi="Times New Roman" w:cs="Times New Roman"/>
            <w:sz w:val="24"/>
            <w:szCs w:val="24"/>
          </w:rPr>
          <w:delText xml:space="preserve"> </w:delText>
        </w:r>
      </w:del>
      <w:r w:rsidR="0084459F" w:rsidRPr="00ED6951">
        <w:rPr>
          <w:rFonts w:ascii="Times New Roman" w:hAnsi="Times New Roman" w:cs="Times New Roman"/>
          <w:sz w:val="24"/>
          <w:szCs w:val="24"/>
        </w:rPr>
        <w:t>This active capacity for self-organization leads to a definition of life as “creativity” or “creative self-organization”</w:t>
      </w:r>
      <w:r w:rsidR="00D16CD1" w:rsidRPr="00ED6951">
        <w:rPr>
          <w:rFonts w:ascii="Times New Roman" w:hAnsi="Times New Roman" w:cs="Times New Roman"/>
          <w:sz w:val="24"/>
          <w:szCs w:val="24"/>
        </w:rPr>
        <w:t xml:space="preserve"> (248)</w:t>
      </w:r>
      <w:r w:rsidR="0084459F" w:rsidRPr="00ED6951">
        <w:rPr>
          <w:rFonts w:ascii="Times New Roman" w:hAnsi="Times New Roman" w:cs="Times New Roman"/>
          <w:sz w:val="24"/>
          <w:szCs w:val="24"/>
        </w:rPr>
        <w:t xml:space="preserve">. </w:t>
      </w:r>
      <w:r w:rsidR="0050576E" w:rsidRPr="00ED6951">
        <w:rPr>
          <w:rFonts w:ascii="Times New Roman" w:hAnsi="Times New Roman" w:cs="Times New Roman"/>
          <w:sz w:val="24"/>
          <w:szCs w:val="24"/>
        </w:rPr>
        <w:t>I</w:t>
      </w:r>
      <w:r w:rsidR="0084459F" w:rsidRPr="00ED6951">
        <w:rPr>
          <w:rFonts w:ascii="Times New Roman" w:hAnsi="Times New Roman" w:cs="Times New Roman"/>
          <w:sz w:val="24"/>
          <w:szCs w:val="24"/>
        </w:rPr>
        <w:t>n support of his view of life as creativity</w:t>
      </w:r>
      <w:r w:rsidR="001640B7" w:rsidRPr="00ED6951">
        <w:rPr>
          <w:rFonts w:ascii="Times New Roman" w:hAnsi="Times New Roman" w:cs="Times New Roman"/>
          <w:sz w:val="24"/>
          <w:szCs w:val="24"/>
        </w:rPr>
        <w:t>,</w:t>
      </w:r>
      <w:r w:rsidR="0084459F" w:rsidRPr="00ED6951">
        <w:rPr>
          <w:rFonts w:ascii="Times New Roman" w:hAnsi="Times New Roman" w:cs="Times New Roman"/>
          <w:sz w:val="24"/>
          <w:szCs w:val="24"/>
        </w:rPr>
        <w:t xml:space="preserve"> Protevi</w:t>
      </w:r>
      <w:r w:rsidR="0050576E" w:rsidRPr="00ED6951">
        <w:rPr>
          <w:rFonts w:ascii="Times New Roman" w:hAnsi="Times New Roman" w:cs="Times New Roman"/>
          <w:sz w:val="24"/>
          <w:szCs w:val="24"/>
        </w:rPr>
        <w:t xml:space="preserve"> </w:t>
      </w:r>
      <w:r w:rsidR="0084459F" w:rsidRPr="00ED6951">
        <w:rPr>
          <w:rFonts w:ascii="Times New Roman" w:hAnsi="Times New Roman" w:cs="Times New Roman"/>
          <w:sz w:val="24"/>
          <w:szCs w:val="24"/>
        </w:rPr>
        <w:t>cites</w:t>
      </w:r>
      <w:r w:rsidR="0050576E" w:rsidRPr="00ED6951">
        <w:rPr>
          <w:rFonts w:ascii="Times New Roman" w:hAnsi="Times New Roman" w:cs="Times New Roman"/>
          <w:sz w:val="24"/>
          <w:szCs w:val="24"/>
        </w:rPr>
        <w:t xml:space="preserve"> </w:t>
      </w:r>
      <w:r w:rsidR="00D9733D" w:rsidRPr="00ED6951">
        <w:rPr>
          <w:rFonts w:ascii="Times New Roman" w:hAnsi="Times New Roman" w:cs="Times New Roman"/>
          <w:sz w:val="24"/>
          <w:szCs w:val="24"/>
        </w:rPr>
        <w:t xml:space="preserve">a passage in which </w:t>
      </w:r>
      <w:r w:rsidR="0050576E" w:rsidRPr="00ED6951">
        <w:rPr>
          <w:rFonts w:ascii="Times New Roman" w:hAnsi="Times New Roman" w:cs="Times New Roman"/>
          <w:sz w:val="24"/>
          <w:szCs w:val="24"/>
        </w:rPr>
        <w:t xml:space="preserve">Deleuze and Guattari </w:t>
      </w:r>
      <w:r w:rsidR="00D9733D" w:rsidRPr="00ED6951">
        <w:rPr>
          <w:rFonts w:ascii="Times New Roman" w:hAnsi="Times New Roman" w:cs="Times New Roman"/>
          <w:sz w:val="24"/>
          <w:szCs w:val="24"/>
        </w:rPr>
        <w:t>write</w:t>
      </w:r>
      <w:r w:rsidR="0050576E" w:rsidRPr="00ED6951">
        <w:rPr>
          <w:rFonts w:ascii="Times New Roman" w:hAnsi="Times New Roman" w:cs="Times New Roman"/>
          <w:sz w:val="24"/>
          <w:szCs w:val="24"/>
        </w:rPr>
        <w:t xml:space="preserve"> that life “</w:t>
      </w:r>
      <w:r w:rsidR="0050576E" w:rsidRPr="00ED6951">
        <w:rPr>
          <w:rFonts w:ascii="Times New Roman" w:hAnsi="Times New Roman" w:cs="Times New Roman"/>
          <w:i/>
          <w:sz w:val="24"/>
          <w:szCs w:val="24"/>
        </w:rPr>
        <w:t>disrupts</w:t>
      </w:r>
      <w:r w:rsidR="0050576E" w:rsidRPr="00ED6951">
        <w:rPr>
          <w:rFonts w:ascii="Times New Roman" w:hAnsi="Times New Roman" w:cs="Times New Roman"/>
          <w:sz w:val="24"/>
          <w:szCs w:val="24"/>
        </w:rPr>
        <w:t>” “orders, forms, and substances”</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A Thousand Plateaus</w:t>
      </w:r>
      <w:r w:rsidR="00D16CD1" w:rsidRPr="00ED6951">
        <w:rPr>
          <w:rFonts w:ascii="Times New Roman" w:hAnsi="Times New Roman" w:cs="Times New Roman"/>
          <w:sz w:val="24"/>
          <w:szCs w:val="24"/>
        </w:rPr>
        <w:t xml:space="preserve"> 336)</w:t>
      </w:r>
      <w:r w:rsidR="00ED6951">
        <w:rPr>
          <w:rFonts w:ascii="Times New Roman" w:hAnsi="Times New Roman" w:cs="Times New Roman"/>
          <w:sz w:val="24"/>
          <w:szCs w:val="24"/>
        </w:rPr>
        <w:t>.</w:t>
      </w:r>
      <w:r w:rsidR="0084459F" w:rsidRPr="00ED6951">
        <w:rPr>
          <w:rFonts w:ascii="Times New Roman" w:hAnsi="Times New Roman" w:cs="Times New Roman"/>
          <w:sz w:val="24"/>
          <w:szCs w:val="24"/>
        </w:rPr>
        <w:t xml:space="preserve"> However,</w:t>
      </w:r>
      <w:r w:rsidR="0050576E" w:rsidRPr="00ED6951">
        <w:rPr>
          <w:rFonts w:ascii="Times New Roman" w:hAnsi="Times New Roman" w:cs="Times New Roman"/>
          <w:sz w:val="24"/>
          <w:szCs w:val="24"/>
        </w:rPr>
        <w:t xml:space="preserve"> in his own text Protevi replaces the word “disrupts” with “the novel creation of”</w:t>
      </w:r>
      <w:r w:rsidR="00D9733D" w:rsidRPr="00ED6951">
        <w:rPr>
          <w:rFonts w:ascii="Times New Roman" w:hAnsi="Times New Roman" w:cs="Times New Roman"/>
          <w:sz w:val="24"/>
          <w:szCs w:val="24"/>
        </w:rPr>
        <w:t xml:space="preserve"> orders, forms and substances</w:t>
      </w:r>
      <w:r w:rsidR="0050576E" w:rsidRPr="00ED6951">
        <w:rPr>
          <w:rFonts w:ascii="Times New Roman" w:hAnsi="Times New Roman" w:cs="Times New Roman"/>
          <w:sz w:val="24"/>
          <w:szCs w:val="24"/>
        </w:rPr>
        <w:t xml:space="preserve"> (248). The slightly hasty use of the term creation</w:t>
      </w:r>
      <w:r w:rsidR="0084459F" w:rsidRPr="00ED6951">
        <w:rPr>
          <w:rFonts w:ascii="Times New Roman" w:hAnsi="Times New Roman" w:cs="Times New Roman"/>
          <w:sz w:val="24"/>
          <w:szCs w:val="24"/>
        </w:rPr>
        <w:t>, as opposed to disruption, mirrors an overuse of the term ‘creation’</w:t>
      </w:r>
      <w:r w:rsidR="0050576E" w:rsidRPr="00ED6951">
        <w:rPr>
          <w:rFonts w:ascii="Times New Roman" w:hAnsi="Times New Roman" w:cs="Times New Roman"/>
          <w:sz w:val="24"/>
          <w:szCs w:val="24"/>
        </w:rPr>
        <w:t xml:space="preserve"> in some Deleuzian secondary literature</w:t>
      </w:r>
      <w:r w:rsidR="0084459F" w:rsidRPr="00ED6951">
        <w:rPr>
          <w:rFonts w:ascii="Times New Roman" w:hAnsi="Times New Roman" w:cs="Times New Roman"/>
          <w:sz w:val="24"/>
          <w:szCs w:val="24"/>
        </w:rPr>
        <w:t>.</w:t>
      </w:r>
      <w:r w:rsidR="00BF402E" w:rsidRPr="00ED6951">
        <w:rPr>
          <w:rFonts w:ascii="Times New Roman" w:hAnsi="Times New Roman" w:cs="Times New Roman"/>
          <w:sz w:val="24"/>
          <w:szCs w:val="24"/>
        </w:rPr>
        <w:t xml:space="preserve"> </w:t>
      </w:r>
      <w:r w:rsidR="0084459F" w:rsidRPr="00ED6951">
        <w:rPr>
          <w:rFonts w:ascii="Times New Roman" w:hAnsi="Times New Roman" w:cs="Times New Roman"/>
          <w:sz w:val="24"/>
          <w:szCs w:val="24"/>
        </w:rPr>
        <w:t xml:space="preserve">This is </w:t>
      </w:r>
      <w:r w:rsidR="0050576E" w:rsidRPr="00ED6951">
        <w:rPr>
          <w:rFonts w:ascii="Times New Roman" w:hAnsi="Times New Roman" w:cs="Times New Roman"/>
          <w:sz w:val="24"/>
          <w:szCs w:val="24"/>
        </w:rPr>
        <w:t>one of the main reasons</w:t>
      </w:r>
      <w:r w:rsidR="0084459F" w:rsidRPr="00ED6951">
        <w:rPr>
          <w:rFonts w:ascii="Times New Roman" w:hAnsi="Times New Roman" w:cs="Times New Roman"/>
          <w:sz w:val="24"/>
          <w:szCs w:val="24"/>
        </w:rPr>
        <w:t>, I contend,</w:t>
      </w:r>
      <w:r w:rsidR="0050576E" w:rsidRPr="00ED6951">
        <w:rPr>
          <w:rFonts w:ascii="Times New Roman" w:hAnsi="Times New Roman" w:cs="Times New Roman"/>
          <w:sz w:val="24"/>
          <w:szCs w:val="24"/>
        </w:rPr>
        <w:t xml:space="preserve"> why Deleuze </w:t>
      </w:r>
      <w:r w:rsidR="0084459F" w:rsidRPr="00ED6951">
        <w:rPr>
          <w:rFonts w:ascii="Times New Roman" w:hAnsi="Times New Roman" w:cs="Times New Roman"/>
          <w:sz w:val="24"/>
          <w:szCs w:val="24"/>
        </w:rPr>
        <w:t>is</w:t>
      </w:r>
      <w:r w:rsidR="0050576E" w:rsidRPr="00ED6951">
        <w:rPr>
          <w:rFonts w:ascii="Times New Roman" w:hAnsi="Times New Roman" w:cs="Times New Roman"/>
          <w:sz w:val="24"/>
          <w:szCs w:val="24"/>
        </w:rPr>
        <w:t xml:space="preserve"> mistakenly considered</w:t>
      </w:r>
      <w:r w:rsidR="0084459F" w:rsidRPr="00ED6951">
        <w:rPr>
          <w:rFonts w:ascii="Times New Roman" w:hAnsi="Times New Roman" w:cs="Times New Roman"/>
          <w:sz w:val="24"/>
          <w:szCs w:val="24"/>
        </w:rPr>
        <w:t xml:space="preserve"> by many as</w:t>
      </w:r>
      <w:r w:rsidR="0050576E" w:rsidRPr="00ED6951">
        <w:rPr>
          <w:rFonts w:ascii="Times New Roman" w:hAnsi="Times New Roman" w:cs="Times New Roman"/>
          <w:sz w:val="24"/>
          <w:szCs w:val="24"/>
        </w:rPr>
        <w:t xml:space="preserve"> a thinker who gives </w:t>
      </w:r>
      <w:r w:rsidR="0050576E" w:rsidRPr="00ED6951">
        <w:rPr>
          <w:rFonts w:ascii="Times New Roman" w:hAnsi="Times New Roman" w:cs="Times New Roman"/>
          <w:i/>
          <w:sz w:val="24"/>
          <w:szCs w:val="24"/>
        </w:rPr>
        <w:t>activity</w:t>
      </w:r>
      <w:r w:rsidR="0050576E" w:rsidRPr="00ED6951">
        <w:rPr>
          <w:rFonts w:ascii="Times New Roman" w:hAnsi="Times New Roman" w:cs="Times New Roman"/>
          <w:sz w:val="24"/>
          <w:szCs w:val="24"/>
        </w:rPr>
        <w:t xml:space="preserve"> to matter, as opposed to giving passivity to life</w:t>
      </w:r>
      <w:r w:rsidR="00D9733D" w:rsidRPr="00ED6951">
        <w:rPr>
          <w:rFonts w:ascii="Times New Roman" w:hAnsi="Times New Roman" w:cs="Times New Roman"/>
          <w:sz w:val="24"/>
          <w:szCs w:val="24"/>
        </w:rPr>
        <w:t xml:space="preserve"> and creation; as Deleuze and Guattari write in </w:t>
      </w:r>
      <w:r w:rsidR="00D9733D" w:rsidRPr="00ED6951">
        <w:rPr>
          <w:rFonts w:ascii="Times New Roman" w:hAnsi="Times New Roman" w:cs="Times New Roman"/>
          <w:i/>
          <w:sz w:val="24"/>
          <w:szCs w:val="24"/>
        </w:rPr>
        <w:t>What is Philosophy?</w:t>
      </w:r>
      <w:r w:rsidR="00D9733D" w:rsidRPr="00ED6951">
        <w:rPr>
          <w:rFonts w:ascii="Times New Roman" w:hAnsi="Times New Roman" w:cs="Times New Roman"/>
          <w:sz w:val="24"/>
          <w:szCs w:val="24"/>
        </w:rPr>
        <w:t>: “contemplating is creating, the mystery of passive creation, sen</w:t>
      </w:r>
      <w:r w:rsidR="00D16CD1" w:rsidRPr="00ED6951">
        <w:rPr>
          <w:rFonts w:ascii="Times New Roman" w:hAnsi="Times New Roman" w:cs="Times New Roman"/>
          <w:sz w:val="24"/>
          <w:szCs w:val="24"/>
        </w:rPr>
        <w:t>sation</w:t>
      </w:r>
      <w:r w:rsidR="00D9733D" w:rsidRPr="00ED6951">
        <w:rPr>
          <w:rFonts w:ascii="Times New Roman" w:hAnsi="Times New Roman" w:cs="Times New Roman"/>
          <w:sz w:val="24"/>
          <w:szCs w:val="24"/>
        </w:rPr>
        <w:t>”</w:t>
      </w:r>
      <w:r w:rsidR="00D16CD1" w:rsidRPr="00ED6951">
        <w:rPr>
          <w:rFonts w:ascii="Times New Roman" w:hAnsi="Times New Roman" w:cs="Times New Roman"/>
          <w:sz w:val="24"/>
          <w:szCs w:val="24"/>
        </w:rPr>
        <w:t xml:space="preserve"> (212).</w:t>
      </w:r>
      <w:r w:rsidR="0050576E" w:rsidRPr="00ED6951">
        <w:rPr>
          <w:rFonts w:ascii="Times New Roman" w:hAnsi="Times New Roman" w:cs="Times New Roman"/>
          <w:sz w:val="24"/>
          <w:szCs w:val="24"/>
        </w:rPr>
        <w:t xml:space="preserve"> </w:t>
      </w:r>
      <w:r w:rsidR="0084459F" w:rsidRPr="00ED6951">
        <w:rPr>
          <w:rFonts w:ascii="Times New Roman" w:hAnsi="Times New Roman" w:cs="Times New Roman"/>
          <w:sz w:val="24"/>
          <w:szCs w:val="24"/>
        </w:rPr>
        <w:t xml:space="preserve">The </w:t>
      </w:r>
      <w:r w:rsidR="00D9733D" w:rsidRPr="00ED6951">
        <w:rPr>
          <w:rFonts w:ascii="Times New Roman" w:hAnsi="Times New Roman" w:cs="Times New Roman"/>
          <w:sz w:val="24"/>
          <w:szCs w:val="24"/>
        </w:rPr>
        <w:t>privilege given to</w:t>
      </w:r>
      <w:r w:rsidR="0084459F" w:rsidRPr="00ED6951">
        <w:rPr>
          <w:rFonts w:ascii="Times New Roman" w:hAnsi="Times New Roman" w:cs="Times New Roman"/>
          <w:sz w:val="24"/>
          <w:szCs w:val="24"/>
        </w:rPr>
        <w:t xml:space="preserve"> activity is confirmed explicitly in Protevi when he appeals to Developmental Systems Theory to claim that </w:t>
      </w:r>
      <w:r w:rsidR="0050576E" w:rsidRPr="00ED6951">
        <w:rPr>
          <w:rFonts w:ascii="Times New Roman" w:hAnsi="Times New Roman" w:cs="Times New Roman"/>
          <w:sz w:val="24"/>
          <w:szCs w:val="24"/>
        </w:rPr>
        <w:t xml:space="preserve">organisms </w:t>
      </w:r>
      <w:r w:rsidR="0084459F" w:rsidRPr="00ED6951">
        <w:rPr>
          <w:rFonts w:ascii="Times New Roman" w:hAnsi="Times New Roman" w:cs="Times New Roman"/>
          <w:sz w:val="24"/>
          <w:szCs w:val="24"/>
        </w:rPr>
        <w:lastRenderedPageBreak/>
        <w:t>“</w:t>
      </w:r>
      <w:r w:rsidR="0050576E" w:rsidRPr="00ED6951">
        <w:rPr>
          <w:rFonts w:ascii="Times New Roman" w:hAnsi="Times New Roman" w:cs="Times New Roman"/>
          <w:sz w:val="24"/>
          <w:szCs w:val="24"/>
        </w:rPr>
        <w:t>actively shape</w:t>
      </w:r>
      <w:r w:rsidR="0084459F" w:rsidRPr="00ED6951">
        <w:rPr>
          <w:rFonts w:ascii="Times New Roman" w:hAnsi="Times New Roman" w:cs="Times New Roman"/>
          <w:sz w:val="24"/>
          <w:szCs w:val="24"/>
        </w:rPr>
        <w:t>”</w:t>
      </w:r>
      <w:r w:rsidR="0050576E" w:rsidRPr="00ED6951">
        <w:rPr>
          <w:rFonts w:ascii="Times New Roman" w:hAnsi="Times New Roman" w:cs="Times New Roman"/>
          <w:sz w:val="24"/>
          <w:szCs w:val="24"/>
        </w:rPr>
        <w:t xml:space="preserve"> the environment</w:t>
      </w:r>
      <w:r w:rsidR="0084459F" w:rsidRPr="00ED6951">
        <w:rPr>
          <w:rFonts w:ascii="Times New Roman" w:hAnsi="Times New Roman" w:cs="Times New Roman"/>
          <w:sz w:val="24"/>
          <w:szCs w:val="24"/>
        </w:rPr>
        <w:t xml:space="preserve"> </w:t>
      </w:r>
      <w:del w:id="86" w:author="Dawne McCance" w:date="2015-04-24T23:32:00Z">
        <w:r w:rsidR="0084459F" w:rsidRPr="00ED6951" w:rsidDel="00CD49D5">
          <w:rPr>
            <w:rFonts w:ascii="Times New Roman" w:hAnsi="Times New Roman" w:cs="Times New Roman"/>
            <w:sz w:val="24"/>
            <w:szCs w:val="24"/>
          </w:rPr>
          <w:delText xml:space="preserve"> </w:delText>
        </w:r>
      </w:del>
      <w:r w:rsidR="0084459F" w:rsidRPr="00ED6951">
        <w:rPr>
          <w:rFonts w:ascii="Times New Roman" w:hAnsi="Times New Roman" w:cs="Times New Roman"/>
          <w:sz w:val="24"/>
          <w:szCs w:val="24"/>
        </w:rPr>
        <w:t>and when he discusses</w:t>
      </w:r>
      <w:r w:rsidR="00144767" w:rsidRPr="00ED6951">
        <w:rPr>
          <w:rFonts w:ascii="Times New Roman" w:hAnsi="Times New Roman" w:cs="Times New Roman"/>
          <w:sz w:val="24"/>
          <w:szCs w:val="24"/>
        </w:rPr>
        <w:t xml:space="preserve"> the</w:t>
      </w:r>
      <w:r w:rsidR="0084459F" w:rsidRPr="00ED6951">
        <w:rPr>
          <w:rFonts w:ascii="Times New Roman" w:hAnsi="Times New Roman" w:cs="Times New Roman"/>
          <w:sz w:val="24"/>
          <w:szCs w:val="24"/>
        </w:rPr>
        <w:t xml:space="preserve"> organism in terms of its “the action” on its environment</w:t>
      </w:r>
      <w:r w:rsidR="00D16CD1" w:rsidRPr="00ED6951">
        <w:rPr>
          <w:rFonts w:ascii="Times New Roman" w:hAnsi="Times New Roman" w:cs="Times New Roman"/>
          <w:sz w:val="24"/>
          <w:szCs w:val="24"/>
        </w:rPr>
        <w:t xml:space="preserve"> (253-4)</w:t>
      </w:r>
      <w:r w:rsidR="0084459F" w:rsidRPr="00ED6951">
        <w:rPr>
          <w:rFonts w:ascii="Times New Roman" w:hAnsi="Times New Roman" w:cs="Times New Roman"/>
          <w:sz w:val="24"/>
          <w:szCs w:val="24"/>
        </w:rPr>
        <w:t>. Protevi at another point also explicitly tries to shift Deleuze and Guattari’s talk of “mutation” as creativ</w:t>
      </w:r>
      <w:r w:rsidR="00D9733D" w:rsidRPr="00ED6951">
        <w:rPr>
          <w:rFonts w:ascii="Times New Roman" w:hAnsi="Times New Roman" w:cs="Times New Roman"/>
          <w:sz w:val="24"/>
          <w:szCs w:val="24"/>
        </w:rPr>
        <w:t>e to a notion of free selection. In the movement away from mutation and towards freedom,</w:t>
      </w:r>
      <w:r w:rsidR="0084459F" w:rsidRPr="00ED6951">
        <w:rPr>
          <w:rFonts w:ascii="Times New Roman" w:hAnsi="Times New Roman" w:cs="Times New Roman"/>
          <w:sz w:val="24"/>
          <w:szCs w:val="24"/>
        </w:rPr>
        <w:t xml:space="preserve"> Protevi </w:t>
      </w:r>
      <w:r w:rsidR="00D9733D" w:rsidRPr="00ED6951">
        <w:rPr>
          <w:rFonts w:ascii="Times New Roman" w:hAnsi="Times New Roman" w:cs="Times New Roman"/>
          <w:sz w:val="24"/>
          <w:szCs w:val="24"/>
        </w:rPr>
        <w:t>seems to be</w:t>
      </w:r>
      <w:r w:rsidR="0084459F" w:rsidRPr="00ED6951">
        <w:rPr>
          <w:rFonts w:ascii="Times New Roman" w:hAnsi="Times New Roman" w:cs="Times New Roman"/>
          <w:sz w:val="24"/>
          <w:szCs w:val="24"/>
        </w:rPr>
        <w:t xml:space="preserve"> expounding a </w:t>
      </w:r>
      <w:proofErr w:type="spellStart"/>
      <w:r w:rsidR="0084459F" w:rsidRPr="00ED6951">
        <w:rPr>
          <w:rFonts w:ascii="Times New Roman" w:hAnsi="Times New Roman" w:cs="Times New Roman"/>
          <w:sz w:val="24"/>
          <w:szCs w:val="24"/>
        </w:rPr>
        <w:t>vitalism</w:t>
      </w:r>
      <w:proofErr w:type="spellEnd"/>
      <w:r w:rsidR="0084459F" w:rsidRPr="00ED6951">
        <w:rPr>
          <w:rFonts w:ascii="Times New Roman" w:hAnsi="Times New Roman" w:cs="Times New Roman"/>
          <w:sz w:val="24"/>
          <w:szCs w:val="24"/>
        </w:rPr>
        <w:t xml:space="preserve"> closer to Bergson’s, with his notion of the free selection of the living being, than Deleuze’s passive</w:t>
      </w:r>
      <w:r w:rsidR="00D9733D" w:rsidRPr="00ED6951">
        <w:rPr>
          <w:rFonts w:ascii="Times New Roman" w:hAnsi="Times New Roman" w:cs="Times New Roman"/>
          <w:sz w:val="24"/>
          <w:szCs w:val="24"/>
        </w:rPr>
        <w:t>ly</w:t>
      </w:r>
      <w:r w:rsidR="0084459F" w:rsidRPr="00ED6951">
        <w:rPr>
          <w:rFonts w:ascii="Times New Roman" w:hAnsi="Times New Roman" w:cs="Times New Roman"/>
          <w:sz w:val="24"/>
          <w:szCs w:val="24"/>
        </w:rPr>
        <w:t xml:space="preserve"> </w:t>
      </w:r>
      <w:r w:rsidR="00144767" w:rsidRPr="00ED6951">
        <w:rPr>
          <w:rFonts w:ascii="Times New Roman" w:hAnsi="Times New Roman" w:cs="Times New Roman"/>
          <w:sz w:val="24"/>
          <w:szCs w:val="24"/>
        </w:rPr>
        <w:t>mutating contractions</w:t>
      </w:r>
      <w:r w:rsidR="0084459F" w:rsidRPr="00ED6951">
        <w:rPr>
          <w:rFonts w:ascii="Times New Roman" w:hAnsi="Times New Roman" w:cs="Times New Roman"/>
          <w:sz w:val="24"/>
          <w:szCs w:val="24"/>
        </w:rPr>
        <w:t xml:space="preserve">. </w:t>
      </w:r>
      <w:del w:id="87" w:author="Babs" w:date="2015-06-18T17:02:00Z">
        <w:r w:rsidR="00D9733D" w:rsidRPr="00ED6951" w:rsidDel="00373DB5">
          <w:rPr>
            <w:rFonts w:ascii="Times New Roman" w:hAnsi="Times New Roman" w:cs="Times New Roman"/>
            <w:sz w:val="24"/>
            <w:szCs w:val="24"/>
          </w:rPr>
          <w:delText xml:space="preserve">We </w:delText>
        </w:r>
      </w:del>
      <w:ins w:id="88" w:author="Babs" w:date="2015-06-18T17:02:00Z">
        <w:r w:rsidR="00373DB5">
          <w:rPr>
            <w:rFonts w:ascii="Times New Roman" w:hAnsi="Times New Roman" w:cs="Times New Roman"/>
            <w:sz w:val="24"/>
            <w:szCs w:val="24"/>
          </w:rPr>
          <w:t>I</w:t>
        </w:r>
        <w:r w:rsidR="00373DB5" w:rsidRPr="00ED6951">
          <w:rPr>
            <w:rFonts w:ascii="Times New Roman" w:hAnsi="Times New Roman" w:cs="Times New Roman"/>
            <w:sz w:val="24"/>
            <w:szCs w:val="24"/>
          </w:rPr>
          <w:t xml:space="preserve"> </w:t>
        </w:r>
      </w:ins>
      <w:r w:rsidR="00682E24" w:rsidRPr="00ED6951">
        <w:rPr>
          <w:rFonts w:ascii="Times New Roman" w:hAnsi="Times New Roman" w:cs="Times New Roman"/>
          <w:sz w:val="24"/>
          <w:szCs w:val="24"/>
        </w:rPr>
        <w:t>will</w:t>
      </w:r>
      <w:r w:rsidR="0084459F" w:rsidRPr="00ED6951">
        <w:rPr>
          <w:rFonts w:ascii="Times New Roman" w:hAnsi="Times New Roman" w:cs="Times New Roman"/>
          <w:sz w:val="24"/>
          <w:szCs w:val="24"/>
        </w:rPr>
        <w:t xml:space="preserve"> </w:t>
      </w:r>
      <w:r w:rsidR="00144767" w:rsidRPr="00ED6951">
        <w:rPr>
          <w:rFonts w:ascii="Times New Roman" w:hAnsi="Times New Roman" w:cs="Times New Roman"/>
          <w:sz w:val="24"/>
          <w:szCs w:val="24"/>
        </w:rPr>
        <w:t xml:space="preserve">now </w:t>
      </w:r>
      <w:r w:rsidR="0084459F" w:rsidRPr="00ED6951">
        <w:rPr>
          <w:rFonts w:ascii="Times New Roman" w:hAnsi="Times New Roman" w:cs="Times New Roman"/>
          <w:sz w:val="24"/>
          <w:szCs w:val="24"/>
        </w:rPr>
        <w:t xml:space="preserve">appeal to Quentin Meillassoux to sharpen the distinction between the two types of </w:t>
      </w:r>
      <w:proofErr w:type="spellStart"/>
      <w:r w:rsidR="0084459F" w:rsidRPr="00ED6951">
        <w:rPr>
          <w:rFonts w:ascii="Times New Roman" w:hAnsi="Times New Roman" w:cs="Times New Roman"/>
          <w:sz w:val="24"/>
          <w:szCs w:val="24"/>
        </w:rPr>
        <w:t>vitalism</w:t>
      </w:r>
      <w:proofErr w:type="spellEnd"/>
      <w:r w:rsidR="0084459F" w:rsidRPr="00ED6951">
        <w:rPr>
          <w:rFonts w:ascii="Times New Roman" w:hAnsi="Times New Roman" w:cs="Times New Roman"/>
          <w:sz w:val="24"/>
          <w:szCs w:val="24"/>
        </w:rPr>
        <w:t xml:space="preserve"> at play, and to show how Bennett and Protevi come much closer to Bergson than to Deleuze. </w:t>
      </w:r>
    </w:p>
    <w:p w:rsidR="00783B23"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84459F" w:rsidRPr="00ED6951">
        <w:rPr>
          <w:rFonts w:ascii="Times New Roman" w:hAnsi="Times New Roman" w:cs="Times New Roman"/>
          <w:sz w:val="24"/>
          <w:szCs w:val="24"/>
        </w:rPr>
        <w:t>Meillassoux</w:t>
      </w:r>
      <w:r w:rsidR="00737973" w:rsidRPr="00ED6951">
        <w:rPr>
          <w:rFonts w:ascii="Times New Roman" w:hAnsi="Times New Roman" w:cs="Times New Roman"/>
          <w:sz w:val="24"/>
          <w:szCs w:val="24"/>
        </w:rPr>
        <w:t xml:space="preserve"> is responsible for</w:t>
      </w:r>
      <w:r w:rsidR="0084459F" w:rsidRPr="00ED6951">
        <w:rPr>
          <w:rFonts w:ascii="Times New Roman" w:hAnsi="Times New Roman" w:cs="Times New Roman"/>
          <w:sz w:val="24"/>
          <w:szCs w:val="24"/>
        </w:rPr>
        <w:t xml:space="preserve"> a large part of</w:t>
      </w:r>
      <w:r w:rsidR="00737973" w:rsidRPr="00ED6951">
        <w:rPr>
          <w:rFonts w:ascii="Times New Roman" w:hAnsi="Times New Roman" w:cs="Times New Roman"/>
          <w:sz w:val="24"/>
          <w:szCs w:val="24"/>
        </w:rPr>
        <w:t xml:space="preserve"> the</w:t>
      </w:r>
      <w:r w:rsidR="00C96812" w:rsidRPr="00ED6951">
        <w:rPr>
          <w:rFonts w:ascii="Times New Roman" w:hAnsi="Times New Roman" w:cs="Times New Roman"/>
          <w:sz w:val="24"/>
          <w:szCs w:val="24"/>
        </w:rPr>
        <w:t xml:space="preserve"> </w:t>
      </w:r>
      <w:r w:rsidR="0084459F" w:rsidRPr="00ED6951">
        <w:rPr>
          <w:rFonts w:ascii="Times New Roman" w:hAnsi="Times New Roman" w:cs="Times New Roman"/>
          <w:sz w:val="24"/>
          <w:szCs w:val="24"/>
        </w:rPr>
        <w:t>recent shift in focus in “theory” generally construed towards</w:t>
      </w:r>
      <w:r w:rsidR="00737973" w:rsidRPr="00ED6951">
        <w:rPr>
          <w:rFonts w:ascii="Times New Roman" w:hAnsi="Times New Roman" w:cs="Times New Roman"/>
          <w:sz w:val="24"/>
          <w:szCs w:val="24"/>
        </w:rPr>
        <w:t xml:space="preserve"> “things</w:t>
      </w:r>
      <w:r w:rsidR="00FA0A44" w:rsidRPr="00ED6951">
        <w:rPr>
          <w:rFonts w:ascii="Times New Roman" w:hAnsi="Times New Roman" w:cs="Times New Roman"/>
          <w:sz w:val="24"/>
          <w:szCs w:val="24"/>
        </w:rPr>
        <w:t>,</w:t>
      </w:r>
      <w:r w:rsidR="00737973" w:rsidRPr="00ED6951">
        <w:rPr>
          <w:rFonts w:ascii="Times New Roman" w:hAnsi="Times New Roman" w:cs="Times New Roman"/>
          <w:sz w:val="24"/>
          <w:szCs w:val="24"/>
        </w:rPr>
        <w:t>” which Bennett is part of</w:t>
      </w:r>
      <w:r w:rsidR="0084459F" w:rsidRPr="00ED6951">
        <w:rPr>
          <w:rFonts w:ascii="Times New Roman" w:hAnsi="Times New Roman" w:cs="Times New Roman"/>
          <w:sz w:val="24"/>
          <w:szCs w:val="24"/>
        </w:rPr>
        <w:t>, and of which Protevi was a forerunner</w:t>
      </w:r>
      <w:r w:rsidR="00737973" w:rsidRPr="00ED6951">
        <w:rPr>
          <w:rFonts w:ascii="Times New Roman" w:hAnsi="Times New Roman" w:cs="Times New Roman"/>
          <w:sz w:val="24"/>
          <w:szCs w:val="24"/>
        </w:rPr>
        <w:t xml:space="preserve">. Life is key for Meillassoux, </w:t>
      </w:r>
      <w:r w:rsidR="00144767" w:rsidRPr="00ED6951">
        <w:rPr>
          <w:rFonts w:ascii="Times New Roman" w:hAnsi="Times New Roman" w:cs="Times New Roman"/>
          <w:sz w:val="24"/>
          <w:szCs w:val="24"/>
        </w:rPr>
        <w:t>because, as he claims in</w:t>
      </w:r>
      <w:r w:rsidR="00737973" w:rsidRPr="00ED6951">
        <w:rPr>
          <w:rFonts w:ascii="Times New Roman" w:hAnsi="Times New Roman" w:cs="Times New Roman"/>
          <w:sz w:val="24"/>
          <w:szCs w:val="24"/>
        </w:rPr>
        <w:t xml:space="preserve"> in</w:t>
      </w:r>
      <w:r w:rsidR="00144767" w:rsidRPr="00ED6951">
        <w:rPr>
          <w:rFonts w:ascii="Times New Roman" w:hAnsi="Times New Roman" w:cs="Times New Roman"/>
          <w:sz w:val="24"/>
          <w:szCs w:val="24"/>
        </w:rPr>
        <w:t xml:space="preserve"> his infamous</w:t>
      </w:r>
      <w:r w:rsidR="00737973" w:rsidRPr="00ED6951">
        <w:rPr>
          <w:rFonts w:ascii="Times New Roman" w:hAnsi="Times New Roman" w:cs="Times New Roman"/>
          <w:sz w:val="24"/>
          <w:szCs w:val="24"/>
        </w:rPr>
        <w:t xml:space="preserve"> </w:t>
      </w:r>
      <w:r w:rsidR="00737973" w:rsidRPr="00ED6951">
        <w:rPr>
          <w:rFonts w:ascii="Times New Roman" w:hAnsi="Times New Roman" w:cs="Times New Roman"/>
          <w:i/>
          <w:sz w:val="24"/>
          <w:szCs w:val="24"/>
        </w:rPr>
        <w:t>After Finitude</w:t>
      </w:r>
      <w:r w:rsidR="00737973" w:rsidRPr="00ED6951">
        <w:rPr>
          <w:rFonts w:ascii="Times New Roman" w:hAnsi="Times New Roman" w:cs="Times New Roman"/>
          <w:sz w:val="24"/>
          <w:szCs w:val="24"/>
        </w:rPr>
        <w:t>, Deleuze’s concept of Life is a “relation between subject and object” which therefore is a “</w:t>
      </w:r>
      <w:proofErr w:type="spellStart"/>
      <w:r w:rsidR="00737973" w:rsidRPr="00ED6951">
        <w:rPr>
          <w:rFonts w:ascii="Times New Roman" w:hAnsi="Times New Roman" w:cs="Times New Roman"/>
          <w:sz w:val="24"/>
          <w:szCs w:val="24"/>
        </w:rPr>
        <w:t>vitalist</w:t>
      </w:r>
      <w:proofErr w:type="spellEnd"/>
      <w:r w:rsidR="00737973" w:rsidRPr="00ED6951">
        <w:rPr>
          <w:rFonts w:ascii="Times New Roman" w:hAnsi="Times New Roman" w:cs="Times New Roman"/>
          <w:sz w:val="24"/>
          <w:szCs w:val="24"/>
        </w:rPr>
        <w:t xml:space="preserve"> hypostatization” of the correlation between being and thought</w:t>
      </w:r>
      <w:r w:rsidR="0084459F" w:rsidRPr="00ED6951">
        <w:rPr>
          <w:rFonts w:ascii="Times New Roman" w:hAnsi="Times New Roman" w:cs="Times New Roman"/>
          <w:sz w:val="24"/>
          <w:szCs w:val="24"/>
        </w:rPr>
        <w:t>.</w:t>
      </w:r>
      <w:r w:rsidR="00BF402E" w:rsidRPr="00ED6951">
        <w:rPr>
          <w:rFonts w:ascii="Times New Roman" w:hAnsi="Times New Roman" w:cs="Times New Roman"/>
          <w:sz w:val="24"/>
          <w:szCs w:val="24"/>
        </w:rPr>
        <w:t xml:space="preserve"> </w:t>
      </w:r>
      <w:r w:rsidR="0084459F" w:rsidRPr="00ED6951">
        <w:rPr>
          <w:rFonts w:ascii="Times New Roman" w:hAnsi="Times New Roman" w:cs="Times New Roman"/>
          <w:sz w:val="24"/>
          <w:szCs w:val="24"/>
        </w:rPr>
        <w:t xml:space="preserve">Life ties Deleuze to the major trend of </w:t>
      </w:r>
      <w:r w:rsidR="00737973" w:rsidRPr="00ED6951">
        <w:rPr>
          <w:rFonts w:ascii="Times New Roman" w:hAnsi="Times New Roman" w:cs="Times New Roman"/>
          <w:sz w:val="24"/>
          <w:szCs w:val="24"/>
        </w:rPr>
        <w:t>European philosophy since Kant</w:t>
      </w:r>
      <w:r w:rsidR="0084459F" w:rsidRPr="00ED6951">
        <w:rPr>
          <w:rFonts w:ascii="Times New Roman" w:hAnsi="Times New Roman" w:cs="Times New Roman"/>
          <w:sz w:val="24"/>
          <w:szCs w:val="24"/>
        </w:rPr>
        <w:t>, which Meillassoux wants to overcome</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 xml:space="preserve">After Finitude </w:t>
      </w:r>
      <w:r w:rsidR="00D16CD1" w:rsidRPr="00ED6951">
        <w:rPr>
          <w:rFonts w:ascii="Times New Roman" w:hAnsi="Times New Roman" w:cs="Times New Roman"/>
          <w:sz w:val="24"/>
          <w:szCs w:val="24"/>
        </w:rPr>
        <w:t>37)</w:t>
      </w:r>
      <w:r w:rsidR="00737973" w:rsidRPr="00ED6951">
        <w:rPr>
          <w:rFonts w:ascii="Times New Roman" w:hAnsi="Times New Roman" w:cs="Times New Roman"/>
          <w:sz w:val="24"/>
          <w:szCs w:val="24"/>
        </w:rPr>
        <w:t>. Yet, in an extremely precise reading of Deleuze’s notion of life in a</w:t>
      </w:r>
      <w:r w:rsidR="0084459F" w:rsidRPr="00ED6951">
        <w:rPr>
          <w:rFonts w:ascii="Times New Roman" w:hAnsi="Times New Roman" w:cs="Times New Roman"/>
          <w:sz w:val="24"/>
          <w:szCs w:val="24"/>
        </w:rPr>
        <w:t>n</w:t>
      </w:r>
      <w:r w:rsidR="00737973" w:rsidRPr="00ED6951">
        <w:rPr>
          <w:rFonts w:ascii="Times New Roman" w:hAnsi="Times New Roman" w:cs="Times New Roman"/>
          <w:sz w:val="24"/>
          <w:szCs w:val="24"/>
        </w:rPr>
        <w:t xml:space="preserve"> essay</w:t>
      </w:r>
      <w:r w:rsidR="0084459F" w:rsidRPr="00ED6951">
        <w:rPr>
          <w:rFonts w:ascii="Times New Roman" w:hAnsi="Times New Roman" w:cs="Times New Roman"/>
          <w:sz w:val="24"/>
          <w:szCs w:val="24"/>
        </w:rPr>
        <w:t xml:space="preserve"> separate to his main work</w:t>
      </w:r>
      <w:r w:rsidR="00737973" w:rsidRPr="00ED6951">
        <w:rPr>
          <w:rFonts w:ascii="Times New Roman" w:hAnsi="Times New Roman" w:cs="Times New Roman"/>
          <w:sz w:val="24"/>
          <w:szCs w:val="24"/>
        </w:rPr>
        <w:t xml:space="preserve">, Meillassoux is particularly keen to show how Deleuze precisely breaks with the notions of activity, agency and freedom which Bennett </w:t>
      </w:r>
      <w:r w:rsidR="0084459F" w:rsidRPr="00ED6951">
        <w:rPr>
          <w:rFonts w:ascii="Times New Roman" w:hAnsi="Times New Roman" w:cs="Times New Roman"/>
          <w:sz w:val="24"/>
          <w:szCs w:val="24"/>
        </w:rPr>
        <w:t>and Protevi valorize</w:t>
      </w:r>
      <w:r w:rsidR="00737973" w:rsidRPr="00ED6951">
        <w:rPr>
          <w:rFonts w:ascii="Times New Roman" w:hAnsi="Times New Roman" w:cs="Times New Roman"/>
          <w:sz w:val="24"/>
          <w:szCs w:val="24"/>
        </w:rPr>
        <w:t>. In an interpret</w:t>
      </w:r>
      <w:r w:rsidR="0084459F" w:rsidRPr="00ED6951">
        <w:rPr>
          <w:rFonts w:ascii="Times New Roman" w:hAnsi="Times New Roman" w:cs="Times New Roman"/>
          <w:sz w:val="24"/>
          <w:szCs w:val="24"/>
        </w:rPr>
        <w:t>ive</w:t>
      </w:r>
      <w:r w:rsidR="003B3397" w:rsidRPr="00ED6951">
        <w:rPr>
          <w:rFonts w:ascii="Times New Roman" w:hAnsi="Times New Roman" w:cs="Times New Roman"/>
          <w:sz w:val="24"/>
          <w:szCs w:val="24"/>
        </w:rPr>
        <w:t xml:space="preserve"> move which is as </w:t>
      </w:r>
      <w:r w:rsidR="00737973" w:rsidRPr="00ED6951">
        <w:rPr>
          <w:rFonts w:ascii="Times New Roman" w:hAnsi="Times New Roman" w:cs="Times New Roman"/>
          <w:sz w:val="24"/>
          <w:szCs w:val="24"/>
        </w:rPr>
        <w:t>yet unnoticed</w:t>
      </w:r>
      <w:r w:rsidR="0084459F" w:rsidRPr="00ED6951">
        <w:rPr>
          <w:rFonts w:ascii="Times New Roman" w:hAnsi="Times New Roman" w:cs="Times New Roman"/>
          <w:sz w:val="24"/>
          <w:szCs w:val="24"/>
        </w:rPr>
        <w:t xml:space="preserve"> in the literature</w:t>
      </w:r>
      <w:r w:rsidR="00737973" w:rsidRPr="00ED6951">
        <w:rPr>
          <w:rFonts w:ascii="Times New Roman" w:hAnsi="Times New Roman" w:cs="Times New Roman"/>
          <w:sz w:val="24"/>
          <w:szCs w:val="24"/>
        </w:rPr>
        <w:t xml:space="preserve">, Meillassoux </w:t>
      </w:r>
      <w:r w:rsidR="0084459F" w:rsidRPr="00ED6951">
        <w:rPr>
          <w:rFonts w:ascii="Times New Roman" w:hAnsi="Times New Roman" w:cs="Times New Roman"/>
          <w:sz w:val="24"/>
          <w:szCs w:val="24"/>
        </w:rPr>
        <w:t>skillfully and precisely</w:t>
      </w:r>
      <w:r w:rsidR="00737973" w:rsidRPr="00ED6951">
        <w:rPr>
          <w:rFonts w:ascii="Times New Roman" w:hAnsi="Times New Roman" w:cs="Times New Roman"/>
          <w:sz w:val="24"/>
          <w:szCs w:val="24"/>
        </w:rPr>
        <w:t xml:space="preserve"> locates Deleuze’s break with Bergson: the living being does not make a free selection as Bergson thinks; rather, the living being is the </w:t>
      </w:r>
      <w:r w:rsidR="00737973" w:rsidRPr="00ED6951">
        <w:rPr>
          <w:rFonts w:ascii="Times New Roman" w:hAnsi="Times New Roman" w:cs="Times New Roman"/>
          <w:i/>
          <w:sz w:val="24"/>
          <w:szCs w:val="24"/>
        </w:rPr>
        <w:t xml:space="preserve">result of </w:t>
      </w:r>
      <w:r w:rsidR="00737973" w:rsidRPr="00ED6951">
        <w:rPr>
          <w:rFonts w:ascii="Times New Roman" w:hAnsi="Times New Roman" w:cs="Times New Roman"/>
          <w:sz w:val="24"/>
          <w:szCs w:val="24"/>
        </w:rPr>
        <w:t xml:space="preserve">an unfree selection. </w:t>
      </w:r>
      <w:r w:rsidR="00CC00BB" w:rsidRPr="00ED6951">
        <w:rPr>
          <w:rFonts w:ascii="Times New Roman" w:hAnsi="Times New Roman" w:cs="Times New Roman"/>
          <w:sz w:val="24"/>
          <w:szCs w:val="24"/>
        </w:rPr>
        <w:t>Meillassoux emphasizes that a living being is an ‘impoverishment’ of the chaos of actions and reactions it finds around it</w:t>
      </w:r>
      <w:r w:rsidR="00D16CD1" w:rsidRPr="00ED6951">
        <w:rPr>
          <w:rFonts w:ascii="Times New Roman" w:hAnsi="Times New Roman" w:cs="Times New Roman"/>
          <w:sz w:val="24"/>
          <w:szCs w:val="24"/>
        </w:rPr>
        <w:t xml:space="preserve"> (</w:t>
      </w:r>
      <w:r w:rsidR="00162853" w:rsidRPr="00ED6951">
        <w:rPr>
          <w:rFonts w:ascii="Times New Roman" w:hAnsi="Times New Roman" w:cs="Times New Roman"/>
          <w:sz w:val="24"/>
          <w:szCs w:val="24"/>
        </w:rPr>
        <w:t>“Subtraction and Contraction”</w:t>
      </w:r>
      <w:r w:rsidR="00D16CD1" w:rsidRPr="00ED6951">
        <w:rPr>
          <w:rFonts w:ascii="Times New Roman" w:hAnsi="Times New Roman" w:cs="Times New Roman"/>
          <w:sz w:val="24"/>
          <w:szCs w:val="24"/>
        </w:rPr>
        <w:t xml:space="preserve"> 98)</w:t>
      </w:r>
      <w:r w:rsidR="00CC00BB" w:rsidRPr="00ED6951">
        <w:rPr>
          <w:rFonts w:ascii="Times New Roman" w:hAnsi="Times New Roman" w:cs="Times New Roman"/>
          <w:sz w:val="24"/>
          <w:szCs w:val="24"/>
        </w:rPr>
        <w:t xml:space="preserve">. Yet this impoverishment emerges </w:t>
      </w:r>
      <w:r w:rsidR="00CC00BB" w:rsidRPr="00ED6951">
        <w:rPr>
          <w:rFonts w:ascii="Times New Roman" w:hAnsi="Times New Roman" w:cs="Times New Roman"/>
          <w:i/>
          <w:sz w:val="24"/>
          <w:szCs w:val="24"/>
        </w:rPr>
        <w:t>from</w:t>
      </w:r>
      <w:r w:rsidR="00CC00BB" w:rsidRPr="00ED6951">
        <w:rPr>
          <w:rFonts w:ascii="Times New Roman" w:hAnsi="Times New Roman" w:cs="Times New Roman"/>
          <w:sz w:val="24"/>
          <w:szCs w:val="24"/>
        </w:rPr>
        <w:t xml:space="preserve"> a tendency within non-organic life. The two tendencies are those of ‘narrowing’ or impoverishment of fluxes from </w:t>
      </w:r>
      <w:r w:rsidR="00CC00BB" w:rsidRPr="00ED6951">
        <w:rPr>
          <w:rFonts w:ascii="Times New Roman" w:hAnsi="Times New Roman" w:cs="Times New Roman"/>
          <w:sz w:val="24"/>
          <w:szCs w:val="24"/>
        </w:rPr>
        <w:lastRenderedPageBreak/>
        <w:t>the outside and the ‘broadening’ of those fluxes through openness to them</w:t>
      </w:r>
      <w:r w:rsidR="00C96812" w:rsidRPr="00ED6951">
        <w:rPr>
          <w:rFonts w:ascii="Times New Roman" w:hAnsi="Times New Roman" w:cs="Times New Roman"/>
          <w:sz w:val="24"/>
          <w:szCs w:val="24"/>
        </w:rPr>
        <w:t>.</w:t>
      </w:r>
      <w:r w:rsidR="00BF402E" w:rsidRPr="00ED6951">
        <w:rPr>
          <w:rFonts w:ascii="Times New Roman" w:hAnsi="Times New Roman" w:cs="Times New Roman"/>
          <w:sz w:val="24"/>
          <w:szCs w:val="24"/>
        </w:rPr>
        <w:t xml:space="preserve"> </w:t>
      </w:r>
      <w:r w:rsidR="00CC00BB" w:rsidRPr="00ED6951">
        <w:rPr>
          <w:rFonts w:ascii="Times New Roman" w:hAnsi="Times New Roman" w:cs="Times New Roman"/>
          <w:sz w:val="24"/>
          <w:szCs w:val="24"/>
        </w:rPr>
        <w:t>From out of these two tendencies, living beings ‘rari</w:t>
      </w:r>
      <w:r w:rsidR="003B3397" w:rsidRPr="00ED6951">
        <w:rPr>
          <w:rFonts w:ascii="Times New Roman" w:hAnsi="Times New Roman" w:cs="Times New Roman"/>
          <w:sz w:val="24"/>
          <w:szCs w:val="24"/>
        </w:rPr>
        <w:t>fy’ or coalesce as contractions, in the way we described with the formation of lived presents in the similarity of instants above, and their disruption in the encounter with an overpowering outside</w:t>
      </w:r>
      <w:r w:rsidR="00CC00BB" w:rsidRPr="00ED6951">
        <w:rPr>
          <w:rFonts w:ascii="Times New Roman" w:hAnsi="Times New Roman" w:cs="Times New Roman"/>
          <w:sz w:val="24"/>
          <w:szCs w:val="24"/>
        </w:rPr>
        <w:t xml:space="preserve">. </w:t>
      </w:r>
      <w:r w:rsidR="00BF402E" w:rsidRPr="00ED6951">
        <w:rPr>
          <w:rFonts w:ascii="Times New Roman" w:hAnsi="Times New Roman" w:cs="Times New Roman"/>
          <w:sz w:val="24"/>
          <w:szCs w:val="24"/>
        </w:rPr>
        <w:t xml:space="preserve"> </w:t>
      </w:r>
      <w:r w:rsidR="00CC00BB" w:rsidRPr="00ED6951">
        <w:rPr>
          <w:rFonts w:ascii="Times New Roman" w:hAnsi="Times New Roman" w:cs="Times New Roman"/>
          <w:sz w:val="24"/>
          <w:szCs w:val="24"/>
        </w:rPr>
        <w:t>There is no free selection of exte</w:t>
      </w:r>
      <w:r w:rsidR="0084459F" w:rsidRPr="00ED6951">
        <w:rPr>
          <w:rFonts w:ascii="Times New Roman" w:hAnsi="Times New Roman" w:cs="Times New Roman"/>
          <w:sz w:val="24"/>
          <w:szCs w:val="24"/>
        </w:rPr>
        <w:t xml:space="preserve">rnal fluxes by life, as Bergson, </w:t>
      </w:r>
      <w:r w:rsidR="00CC00BB" w:rsidRPr="00ED6951">
        <w:rPr>
          <w:rFonts w:ascii="Times New Roman" w:hAnsi="Times New Roman" w:cs="Times New Roman"/>
          <w:sz w:val="24"/>
          <w:szCs w:val="24"/>
        </w:rPr>
        <w:t xml:space="preserve">Bennett </w:t>
      </w:r>
      <w:r w:rsidR="0084459F" w:rsidRPr="00ED6951">
        <w:rPr>
          <w:rFonts w:ascii="Times New Roman" w:hAnsi="Times New Roman" w:cs="Times New Roman"/>
          <w:sz w:val="24"/>
          <w:szCs w:val="24"/>
        </w:rPr>
        <w:t xml:space="preserve">and Protevi </w:t>
      </w:r>
      <w:r w:rsidR="00CC00BB" w:rsidRPr="00ED6951">
        <w:rPr>
          <w:rFonts w:ascii="Times New Roman" w:hAnsi="Times New Roman" w:cs="Times New Roman"/>
          <w:sz w:val="24"/>
          <w:szCs w:val="24"/>
        </w:rPr>
        <w:t xml:space="preserve">seem to think; rather, there is only an unfree selection, occurring through the two tendencies of openness to the outside and impoverishment of the outside. With ‘openness,’ we find that the concepts of “encounter, of passivity, and even of affect”, concepts of the event, take on </w:t>
      </w:r>
      <w:r w:rsidR="0084459F" w:rsidRPr="00ED6951">
        <w:rPr>
          <w:rFonts w:ascii="Times New Roman" w:hAnsi="Times New Roman" w:cs="Times New Roman"/>
          <w:sz w:val="24"/>
          <w:szCs w:val="24"/>
        </w:rPr>
        <w:t xml:space="preserve">the </w:t>
      </w:r>
      <w:r w:rsidR="00CC00BB" w:rsidRPr="00ED6951">
        <w:rPr>
          <w:rFonts w:ascii="Times New Roman" w:hAnsi="Times New Roman" w:cs="Times New Roman"/>
          <w:sz w:val="24"/>
          <w:szCs w:val="24"/>
        </w:rPr>
        <w:t>signif</w:t>
      </w:r>
      <w:r w:rsidR="003B3397" w:rsidRPr="00ED6951">
        <w:rPr>
          <w:rFonts w:ascii="Times New Roman" w:hAnsi="Times New Roman" w:cs="Times New Roman"/>
          <w:sz w:val="24"/>
          <w:szCs w:val="24"/>
        </w:rPr>
        <w:t>ic</w:t>
      </w:r>
      <w:r w:rsidR="00CC00BB" w:rsidRPr="00ED6951">
        <w:rPr>
          <w:rFonts w:ascii="Times New Roman" w:hAnsi="Times New Roman" w:cs="Times New Roman"/>
          <w:sz w:val="24"/>
          <w:szCs w:val="24"/>
        </w:rPr>
        <w:t>ance of a movement of life prior to organic being</w:t>
      </w:r>
      <w:r w:rsidR="0055021B" w:rsidRPr="00ED6951">
        <w:rPr>
          <w:rFonts w:ascii="Times New Roman" w:hAnsi="Times New Roman" w:cs="Times New Roman"/>
          <w:sz w:val="24"/>
          <w:szCs w:val="24"/>
        </w:rPr>
        <w:t>s (101)</w:t>
      </w:r>
      <w:r w:rsidR="00CC00BB" w:rsidRPr="00ED6951">
        <w:rPr>
          <w:rFonts w:ascii="Times New Roman" w:hAnsi="Times New Roman" w:cs="Times New Roman"/>
          <w:sz w:val="24"/>
          <w:szCs w:val="24"/>
        </w:rPr>
        <w:t>.</w:t>
      </w:r>
      <w:r w:rsidR="00BF402E" w:rsidRPr="00ED6951">
        <w:rPr>
          <w:rFonts w:ascii="Times New Roman" w:hAnsi="Times New Roman" w:cs="Times New Roman"/>
          <w:sz w:val="24"/>
          <w:szCs w:val="24"/>
        </w:rPr>
        <w:t xml:space="preserve"> </w:t>
      </w:r>
      <w:ins w:id="89" w:author="Babs" w:date="2015-06-18T17:05:00Z">
        <w:r w:rsidR="00D15313">
          <w:rPr>
            <w:rFonts w:ascii="Times New Roman" w:hAnsi="Times New Roman" w:cs="Times New Roman"/>
            <w:sz w:val="24"/>
            <w:szCs w:val="24"/>
          </w:rPr>
          <w:t>All w</w:t>
        </w:r>
      </w:ins>
      <w:del w:id="90" w:author="Babs" w:date="2015-06-18T17:05:00Z">
        <w:r w:rsidR="0084459F" w:rsidRPr="00ED6951" w:rsidDel="00D15313">
          <w:rPr>
            <w:rFonts w:ascii="Times New Roman" w:hAnsi="Times New Roman" w:cs="Times New Roman"/>
            <w:sz w:val="24"/>
            <w:szCs w:val="24"/>
          </w:rPr>
          <w:delText>W</w:delText>
        </w:r>
      </w:del>
      <w:r w:rsidR="00CC00BB" w:rsidRPr="00ED6951">
        <w:rPr>
          <w:rFonts w:ascii="Times New Roman" w:hAnsi="Times New Roman" w:cs="Times New Roman"/>
          <w:sz w:val="24"/>
          <w:szCs w:val="24"/>
        </w:rPr>
        <w:t xml:space="preserve">e can say </w:t>
      </w:r>
      <w:ins w:id="91" w:author="Babs" w:date="2015-06-18T17:05:00Z">
        <w:r w:rsidR="00D15313">
          <w:rPr>
            <w:rFonts w:ascii="Times New Roman" w:hAnsi="Times New Roman" w:cs="Times New Roman"/>
            <w:sz w:val="24"/>
            <w:szCs w:val="24"/>
          </w:rPr>
          <w:t>is</w:t>
        </w:r>
      </w:ins>
      <w:ins w:id="92" w:author="Babs" w:date="2015-06-18T18:21:00Z">
        <w:r w:rsidR="00E74104">
          <w:rPr>
            <w:rFonts w:ascii="Times New Roman" w:hAnsi="Times New Roman" w:cs="Times New Roman"/>
            <w:sz w:val="24"/>
            <w:szCs w:val="24"/>
          </w:rPr>
          <w:t xml:space="preserve"> </w:t>
        </w:r>
      </w:ins>
      <w:del w:id="93" w:author="Babs" w:date="2015-06-18T17:04:00Z">
        <w:r w:rsidR="00CC00BB" w:rsidRPr="00ED6951" w:rsidDel="00D15313">
          <w:rPr>
            <w:rFonts w:ascii="Times New Roman" w:hAnsi="Times New Roman" w:cs="Times New Roman"/>
            <w:sz w:val="24"/>
            <w:szCs w:val="24"/>
          </w:rPr>
          <w:delText xml:space="preserve">is </w:delText>
        </w:r>
      </w:del>
      <w:r w:rsidR="00CC00BB" w:rsidRPr="00ED6951">
        <w:rPr>
          <w:rFonts w:ascii="Times New Roman" w:hAnsi="Times New Roman" w:cs="Times New Roman"/>
          <w:sz w:val="24"/>
          <w:szCs w:val="24"/>
        </w:rPr>
        <w:t xml:space="preserve">that, in non-organic life, something happens: there is an event, as opposed to a free, agential selection or choice. </w:t>
      </w:r>
      <w:r w:rsidR="00C96812" w:rsidRPr="00ED6951">
        <w:rPr>
          <w:rFonts w:ascii="Times New Roman" w:hAnsi="Times New Roman" w:cs="Times New Roman"/>
          <w:sz w:val="24"/>
          <w:szCs w:val="24"/>
        </w:rPr>
        <w:t xml:space="preserve">Becoming is the ability to “register an increased affectivity to a number of external fluxes” on </w:t>
      </w:r>
      <w:proofErr w:type="spellStart"/>
      <w:r w:rsidR="00C96812" w:rsidRPr="00ED6951">
        <w:rPr>
          <w:rFonts w:ascii="Times New Roman" w:hAnsi="Times New Roman" w:cs="Times New Roman"/>
          <w:sz w:val="24"/>
          <w:szCs w:val="24"/>
        </w:rPr>
        <w:t>Meillassoux’s</w:t>
      </w:r>
      <w:proofErr w:type="spellEnd"/>
      <w:r w:rsidR="00C96812" w:rsidRPr="00ED6951">
        <w:rPr>
          <w:rFonts w:ascii="Times New Roman" w:hAnsi="Times New Roman" w:cs="Times New Roman"/>
          <w:sz w:val="24"/>
          <w:szCs w:val="24"/>
        </w:rPr>
        <w:t xml:space="preserve"> reading</w:t>
      </w:r>
      <w:r w:rsidR="0084459F" w:rsidRPr="00ED6951">
        <w:rPr>
          <w:rFonts w:ascii="Times New Roman" w:hAnsi="Times New Roman" w:cs="Times New Roman"/>
          <w:sz w:val="24"/>
          <w:szCs w:val="24"/>
        </w:rPr>
        <w:t xml:space="preserve"> of </w:t>
      </w:r>
      <w:proofErr w:type="spellStart"/>
      <w:r w:rsidR="0084459F" w:rsidRPr="00ED6951">
        <w:rPr>
          <w:rFonts w:ascii="Times New Roman" w:hAnsi="Times New Roman" w:cs="Times New Roman"/>
          <w:sz w:val="24"/>
          <w:szCs w:val="24"/>
        </w:rPr>
        <w:t>Deleuze</w:t>
      </w:r>
      <w:proofErr w:type="spellEnd"/>
      <w:r w:rsidR="00C96812" w:rsidRPr="00ED6951">
        <w:rPr>
          <w:rFonts w:ascii="Times New Roman" w:hAnsi="Times New Roman" w:cs="Times New Roman"/>
          <w:sz w:val="24"/>
          <w:szCs w:val="24"/>
        </w:rPr>
        <w:t>,</w:t>
      </w:r>
      <w:ins w:id="94" w:author="Babs" w:date="2015-06-18T18:21:00Z">
        <w:r w:rsidR="00E74104">
          <w:rPr>
            <w:rFonts w:ascii="Times New Roman" w:hAnsi="Times New Roman" w:cs="Times New Roman"/>
            <w:sz w:val="24"/>
            <w:szCs w:val="24"/>
          </w:rPr>
          <w:t xml:space="preserve"> in which</w:t>
        </w:r>
      </w:ins>
      <w:r w:rsidR="0093601C" w:rsidRPr="00ED6951">
        <w:rPr>
          <w:rFonts w:ascii="Times New Roman" w:hAnsi="Times New Roman" w:cs="Times New Roman"/>
          <w:sz w:val="24"/>
          <w:szCs w:val="24"/>
        </w:rPr>
        <w:t xml:space="preserve"> the pure </w:t>
      </w:r>
      <w:proofErr w:type="spellStart"/>
      <w:r w:rsidR="0093601C" w:rsidRPr="00ED6951">
        <w:rPr>
          <w:rFonts w:ascii="Times New Roman" w:hAnsi="Times New Roman" w:cs="Times New Roman"/>
          <w:sz w:val="24"/>
          <w:szCs w:val="24"/>
        </w:rPr>
        <w:t>virtuality</w:t>
      </w:r>
      <w:proofErr w:type="spellEnd"/>
      <w:r w:rsidR="0093601C" w:rsidRPr="00ED6951">
        <w:rPr>
          <w:rFonts w:ascii="Times New Roman" w:hAnsi="Times New Roman" w:cs="Times New Roman"/>
          <w:sz w:val="24"/>
          <w:szCs w:val="24"/>
        </w:rPr>
        <w:t xml:space="preserve"> of</w:t>
      </w:r>
      <w:r w:rsidR="00682E24" w:rsidRPr="00ED6951">
        <w:rPr>
          <w:rFonts w:ascii="Times New Roman" w:hAnsi="Times New Roman" w:cs="Times New Roman"/>
          <w:sz w:val="24"/>
          <w:szCs w:val="24"/>
        </w:rPr>
        <w:t xml:space="preserve"> time and life disrupt all action and </w:t>
      </w:r>
      <w:r w:rsidR="00144767" w:rsidRPr="00ED6951">
        <w:rPr>
          <w:rFonts w:ascii="Times New Roman" w:hAnsi="Times New Roman" w:cs="Times New Roman"/>
          <w:sz w:val="24"/>
          <w:szCs w:val="24"/>
        </w:rPr>
        <w:t xml:space="preserve">all </w:t>
      </w:r>
      <w:r w:rsidR="00682E24" w:rsidRPr="00ED6951">
        <w:rPr>
          <w:rFonts w:ascii="Times New Roman" w:hAnsi="Times New Roman" w:cs="Times New Roman"/>
          <w:sz w:val="24"/>
          <w:szCs w:val="24"/>
        </w:rPr>
        <w:t>activity</w:t>
      </w:r>
      <w:r w:rsidR="00635833" w:rsidRPr="00ED6951">
        <w:rPr>
          <w:rFonts w:ascii="Times New Roman" w:hAnsi="Times New Roman" w:cs="Times New Roman"/>
          <w:sz w:val="24"/>
          <w:szCs w:val="24"/>
        </w:rPr>
        <w:t>.</w:t>
      </w:r>
    </w:p>
    <w:p w:rsidR="008942B7"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371344" w:rsidRPr="00ED6951">
        <w:rPr>
          <w:rFonts w:ascii="Times New Roman" w:hAnsi="Times New Roman" w:cs="Times New Roman"/>
          <w:sz w:val="24"/>
          <w:szCs w:val="24"/>
        </w:rPr>
        <w:t>Meillassoux’s resolution to the problem of the narrowing of fluxes by the living being is to think the relation between life and death. He thinks we have to “conceive what our life would be if all the movements came to us in a moment, in an instant traversing us continually and instantaneously</w:t>
      </w:r>
      <w:r w:rsidR="0055021B" w:rsidRPr="00ED6951">
        <w:rPr>
          <w:rFonts w:ascii="Times New Roman" w:hAnsi="Times New Roman" w:cs="Times New Roman"/>
          <w:sz w:val="24"/>
          <w:szCs w:val="24"/>
        </w:rPr>
        <w:t xml:space="preserve">” </w:t>
      </w:r>
      <w:r w:rsidR="00BE644C" w:rsidRPr="00ED6951">
        <w:rPr>
          <w:rFonts w:ascii="Times New Roman" w:hAnsi="Times New Roman" w:cs="Times New Roman"/>
          <w:sz w:val="24"/>
          <w:szCs w:val="24"/>
        </w:rPr>
        <w:t>(</w:t>
      </w:r>
      <w:r w:rsidR="0055021B" w:rsidRPr="00ED6951">
        <w:rPr>
          <w:rFonts w:ascii="Times New Roman" w:hAnsi="Times New Roman" w:cs="Times New Roman"/>
          <w:sz w:val="24"/>
          <w:szCs w:val="24"/>
        </w:rPr>
        <w:t>104).</w:t>
      </w:r>
      <w:r w:rsidR="00B403C9" w:rsidRPr="00ED6951">
        <w:rPr>
          <w:rFonts w:ascii="Times New Roman" w:hAnsi="Times New Roman" w:cs="Times New Roman"/>
          <w:sz w:val="24"/>
          <w:szCs w:val="24"/>
        </w:rPr>
        <w:t xml:space="preserve"> </w:t>
      </w:r>
      <w:r w:rsidR="00371344" w:rsidRPr="00ED6951">
        <w:rPr>
          <w:rFonts w:ascii="Times New Roman" w:hAnsi="Times New Roman" w:cs="Times New Roman"/>
          <w:sz w:val="24"/>
          <w:szCs w:val="24"/>
        </w:rPr>
        <w:t xml:space="preserve">The instantaneous and continual action and reaction is the state of non-living, non-vital matter we outlined </w:t>
      </w:r>
      <w:r w:rsidR="00BE644C" w:rsidRPr="00ED6951">
        <w:rPr>
          <w:rFonts w:ascii="Times New Roman" w:hAnsi="Times New Roman" w:cs="Times New Roman"/>
          <w:sz w:val="24"/>
          <w:szCs w:val="24"/>
        </w:rPr>
        <w:t>in Deleuze’s account of matter</w:t>
      </w:r>
      <w:r w:rsidR="00371344" w:rsidRPr="00ED6951">
        <w:rPr>
          <w:rFonts w:ascii="Times New Roman" w:hAnsi="Times New Roman" w:cs="Times New Roman"/>
          <w:sz w:val="24"/>
          <w:szCs w:val="24"/>
        </w:rPr>
        <w:t xml:space="preserve">. His resolution here chimes with the central idea of </w:t>
      </w:r>
      <w:r w:rsidR="00371344" w:rsidRPr="00ED6951">
        <w:rPr>
          <w:rFonts w:ascii="Times New Roman" w:hAnsi="Times New Roman" w:cs="Times New Roman"/>
          <w:i/>
          <w:sz w:val="24"/>
          <w:szCs w:val="24"/>
        </w:rPr>
        <w:t xml:space="preserve">After Finitude, </w:t>
      </w:r>
      <w:r w:rsidR="00371344" w:rsidRPr="00ED6951">
        <w:rPr>
          <w:rFonts w:ascii="Times New Roman" w:hAnsi="Times New Roman" w:cs="Times New Roman"/>
          <w:sz w:val="24"/>
          <w:szCs w:val="24"/>
        </w:rPr>
        <w:t>that</w:t>
      </w:r>
      <w:r w:rsidR="00371344" w:rsidRPr="00ED6951">
        <w:rPr>
          <w:rFonts w:ascii="Times New Roman" w:hAnsi="Times New Roman" w:cs="Times New Roman"/>
          <w:i/>
          <w:sz w:val="24"/>
          <w:szCs w:val="24"/>
        </w:rPr>
        <w:t xml:space="preserve"> </w:t>
      </w:r>
      <w:r w:rsidR="00371344" w:rsidRPr="00ED6951">
        <w:rPr>
          <w:rFonts w:ascii="Times New Roman" w:hAnsi="Times New Roman" w:cs="Times New Roman"/>
          <w:sz w:val="24"/>
          <w:szCs w:val="24"/>
        </w:rPr>
        <w:t xml:space="preserve">of a thought which has no relation to being, and thus is subject to absolute chaos. Yet </w:t>
      </w:r>
      <w:r w:rsidR="008942B7" w:rsidRPr="00ED6951">
        <w:rPr>
          <w:rFonts w:ascii="Times New Roman" w:hAnsi="Times New Roman" w:cs="Times New Roman"/>
          <w:sz w:val="24"/>
          <w:szCs w:val="24"/>
        </w:rPr>
        <w:t>the absolute chaos of thought seems to pose once again the question of how any kin</w:t>
      </w:r>
      <w:bookmarkStart w:id="95" w:name="_GoBack"/>
      <w:bookmarkEnd w:id="95"/>
      <w:r w:rsidR="008942B7" w:rsidRPr="00ED6951">
        <w:rPr>
          <w:rFonts w:ascii="Times New Roman" w:hAnsi="Times New Roman" w:cs="Times New Roman"/>
          <w:sz w:val="24"/>
          <w:szCs w:val="24"/>
        </w:rPr>
        <w:t xml:space="preserve">d of discourse is possible or necessary. In this regard, at the end </w:t>
      </w:r>
      <w:r w:rsidR="00371344" w:rsidRPr="00ED6951">
        <w:rPr>
          <w:rFonts w:ascii="Times New Roman" w:hAnsi="Times New Roman" w:cs="Times New Roman"/>
          <w:sz w:val="24"/>
          <w:szCs w:val="24"/>
        </w:rPr>
        <w:t>of his article on Deleuze and Bergson, Meillassoux mentions a thinking which would discipline a chaotic experience into writing</w:t>
      </w:r>
      <w:r w:rsidR="008942B7" w:rsidRPr="00ED6951">
        <w:rPr>
          <w:rFonts w:ascii="Times New Roman" w:hAnsi="Times New Roman" w:cs="Times New Roman"/>
          <w:sz w:val="24"/>
          <w:szCs w:val="24"/>
        </w:rPr>
        <w:t>;</w:t>
      </w:r>
      <w:r w:rsidR="00371344" w:rsidRPr="00ED6951">
        <w:rPr>
          <w:rFonts w:ascii="Times New Roman" w:hAnsi="Times New Roman" w:cs="Times New Roman"/>
          <w:sz w:val="24"/>
          <w:szCs w:val="24"/>
        </w:rPr>
        <w:t xml:space="preserve"> yet this is nothing more than a concluding conjecture. I would like to </w:t>
      </w:r>
      <w:r w:rsidR="003B3397" w:rsidRPr="00ED6951">
        <w:rPr>
          <w:rFonts w:ascii="Times New Roman" w:hAnsi="Times New Roman" w:cs="Times New Roman"/>
          <w:sz w:val="24"/>
          <w:szCs w:val="24"/>
        </w:rPr>
        <w:t>conclude</w:t>
      </w:r>
      <w:r w:rsidR="00371344" w:rsidRPr="00ED6951">
        <w:rPr>
          <w:rFonts w:ascii="Times New Roman" w:hAnsi="Times New Roman" w:cs="Times New Roman"/>
          <w:sz w:val="24"/>
          <w:szCs w:val="24"/>
        </w:rPr>
        <w:t xml:space="preserve"> by thinking through this insight into</w:t>
      </w:r>
      <w:ins w:id="96" w:author="Babs" w:date="2015-06-18T18:22:00Z">
        <w:r w:rsidR="00E74104">
          <w:rPr>
            <w:rFonts w:ascii="Times New Roman" w:hAnsi="Times New Roman" w:cs="Times New Roman"/>
            <w:sz w:val="24"/>
            <w:szCs w:val="24"/>
          </w:rPr>
          <w:t xml:space="preserve"> the</w:t>
        </w:r>
      </w:ins>
      <w:r w:rsidR="00371344" w:rsidRPr="00ED6951">
        <w:rPr>
          <w:rFonts w:ascii="Times New Roman" w:hAnsi="Times New Roman" w:cs="Times New Roman"/>
          <w:sz w:val="24"/>
          <w:szCs w:val="24"/>
        </w:rPr>
        <w:t xml:space="preserve"> relationship to writing as a solution to </w:t>
      </w:r>
      <w:r w:rsidR="00371344" w:rsidRPr="00ED6951">
        <w:rPr>
          <w:rFonts w:ascii="Times New Roman" w:hAnsi="Times New Roman" w:cs="Times New Roman"/>
          <w:sz w:val="24"/>
          <w:szCs w:val="24"/>
        </w:rPr>
        <w:lastRenderedPageBreak/>
        <w:t xml:space="preserve">the impoverishment of the organism, a solution which is not a mere lapse into purely chaotic, instantaneous matter. </w:t>
      </w:r>
      <w:r w:rsidR="00E8324C" w:rsidRPr="00ED6951">
        <w:rPr>
          <w:rFonts w:ascii="Times New Roman" w:hAnsi="Times New Roman" w:cs="Times New Roman"/>
          <w:sz w:val="24"/>
          <w:szCs w:val="24"/>
        </w:rPr>
        <w:t xml:space="preserve">In this way, it might be possible to avoid the anthropomorphizing tendencies we have found to be problematic in the notion of activity. </w:t>
      </w:r>
    </w:p>
    <w:p w:rsidR="00A36373" w:rsidRPr="00ED6951" w:rsidRDefault="00864B98"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tab/>
      </w:r>
      <w:r w:rsidR="002C0679" w:rsidRPr="00ED6951">
        <w:rPr>
          <w:rFonts w:ascii="Times New Roman" w:hAnsi="Times New Roman" w:cs="Times New Roman"/>
          <w:sz w:val="24"/>
          <w:szCs w:val="24"/>
        </w:rPr>
        <w:t xml:space="preserve">Recounting </w:t>
      </w:r>
      <w:r w:rsidR="003A0591" w:rsidRPr="00ED6951">
        <w:rPr>
          <w:rFonts w:ascii="Times New Roman" w:hAnsi="Times New Roman" w:cs="Times New Roman"/>
          <w:sz w:val="24"/>
          <w:szCs w:val="24"/>
        </w:rPr>
        <w:t xml:space="preserve">an incident in which </w:t>
      </w:r>
      <w:r w:rsidR="002C0679" w:rsidRPr="00ED6951">
        <w:rPr>
          <w:rFonts w:ascii="Times New Roman" w:hAnsi="Times New Roman" w:cs="Times New Roman"/>
          <w:sz w:val="24"/>
          <w:szCs w:val="24"/>
        </w:rPr>
        <w:t xml:space="preserve">Olav H. </w:t>
      </w:r>
      <w:proofErr w:type="spellStart"/>
      <w:r w:rsidR="002C0679" w:rsidRPr="00ED6951">
        <w:rPr>
          <w:rFonts w:ascii="Times New Roman" w:hAnsi="Times New Roman" w:cs="Times New Roman"/>
          <w:sz w:val="24"/>
          <w:szCs w:val="24"/>
        </w:rPr>
        <w:t>Hauge</w:t>
      </w:r>
      <w:proofErr w:type="spellEnd"/>
      <w:r w:rsidR="003A0591" w:rsidRPr="00ED6951">
        <w:rPr>
          <w:rFonts w:ascii="Times New Roman" w:hAnsi="Times New Roman" w:cs="Times New Roman"/>
          <w:sz w:val="24"/>
          <w:szCs w:val="24"/>
        </w:rPr>
        <w:t xml:space="preserve"> recited</w:t>
      </w:r>
      <w:r w:rsidR="002C0679" w:rsidRPr="00ED6951">
        <w:rPr>
          <w:rFonts w:ascii="Times New Roman" w:hAnsi="Times New Roman" w:cs="Times New Roman"/>
          <w:sz w:val="24"/>
          <w:szCs w:val="24"/>
        </w:rPr>
        <w:t xml:space="preserve"> </w:t>
      </w:r>
      <w:ins w:id="97" w:author="Babs" w:date="2015-06-18T18:22:00Z">
        <w:r w:rsidR="00E74104">
          <w:rPr>
            <w:rFonts w:ascii="Times New Roman" w:hAnsi="Times New Roman" w:cs="Times New Roman"/>
            <w:sz w:val="24"/>
            <w:szCs w:val="24"/>
          </w:rPr>
          <w:t xml:space="preserve">a poem </w:t>
        </w:r>
      </w:ins>
      <w:del w:id="98" w:author="Babs" w:date="2015-06-18T18:22:00Z">
        <w:r w:rsidR="002C0679" w:rsidRPr="00ED6951" w:rsidDel="00E74104">
          <w:rPr>
            <w:rFonts w:ascii="Times New Roman" w:hAnsi="Times New Roman" w:cs="Times New Roman"/>
            <w:sz w:val="24"/>
            <w:szCs w:val="24"/>
          </w:rPr>
          <w:delText xml:space="preserve">one of his poems </w:delText>
        </w:r>
      </w:del>
      <w:r w:rsidR="002C0679" w:rsidRPr="00ED6951">
        <w:rPr>
          <w:rFonts w:ascii="Times New Roman" w:hAnsi="Times New Roman" w:cs="Times New Roman"/>
          <w:sz w:val="24"/>
          <w:szCs w:val="24"/>
        </w:rPr>
        <w:t xml:space="preserve">on his driveway, </w:t>
      </w:r>
      <w:proofErr w:type="spellStart"/>
      <w:r w:rsidR="002C0679" w:rsidRPr="00ED6951">
        <w:rPr>
          <w:rFonts w:ascii="Times New Roman" w:hAnsi="Times New Roman" w:cs="Times New Roman"/>
          <w:sz w:val="24"/>
          <w:szCs w:val="24"/>
        </w:rPr>
        <w:t>Knausgaard</w:t>
      </w:r>
      <w:proofErr w:type="spellEnd"/>
      <w:r w:rsidR="002C0679" w:rsidRPr="00ED6951">
        <w:rPr>
          <w:rFonts w:ascii="Times New Roman" w:hAnsi="Times New Roman" w:cs="Times New Roman"/>
          <w:sz w:val="24"/>
          <w:szCs w:val="24"/>
        </w:rPr>
        <w:t xml:space="preserve"> remarks that “it was almost more than I could endure”: “the beauty of it, how to deal with it? How to meet it?” The poem forced </w:t>
      </w:r>
      <w:proofErr w:type="spellStart"/>
      <w:r w:rsidR="002C0679" w:rsidRPr="00ED6951">
        <w:rPr>
          <w:rFonts w:ascii="Times New Roman" w:hAnsi="Times New Roman" w:cs="Times New Roman"/>
          <w:sz w:val="24"/>
          <w:szCs w:val="24"/>
        </w:rPr>
        <w:t>Knausgaard</w:t>
      </w:r>
      <w:proofErr w:type="spellEnd"/>
      <w:r w:rsidR="002C0679" w:rsidRPr="00ED6951">
        <w:rPr>
          <w:rFonts w:ascii="Times New Roman" w:hAnsi="Times New Roman" w:cs="Times New Roman"/>
          <w:sz w:val="24"/>
          <w:szCs w:val="24"/>
        </w:rPr>
        <w:t xml:space="preserve"> to the edge of his own ‘lived presence’, to the point of</w:t>
      </w:r>
      <w:ins w:id="99" w:author="Babs" w:date="2015-06-18T18:22:00Z">
        <w:r w:rsidR="00E74104">
          <w:rPr>
            <w:rFonts w:ascii="Times New Roman" w:hAnsi="Times New Roman" w:cs="Times New Roman"/>
            <w:sz w:val="24"/>
            <w:szCs w:val="24"/>
          </w:rPr>
          <w:t xml:space="preserve"> a</w:t>
        </w:r>
      </w:ins>
      <w:r w:rsidR="002C0679" w:rsidRPr="00ED6951">
        <w:rPr>
          <w:rFonts w:ascii="Times New Roman" w:hAnsi="Times New Roman" w:cs="Times New Roman"/>
          <w:sz w:val="24"/>
          <w:szCs w:val="24"/>
        </w:rPr>
        <w:t xml:space="preserve"> questioning hesitation and </w:t>
      </w:r>
      <w:proofErr w:type="gramStart"/>
      <w:r w:rsidR="002C0679" w:rsidRPr="00ED6951">
        <w:rPr>
          <w:rFonts w:ascii="Times New Roman" w:hAnsi="Times New Roman" w:cs="Times New Roman"/>
          <w:sz w:val="24"/>
          <w:szCs w:val="24"/>
        </w:rPr>
        <w:t>an exhaustion</w:t>
      </w:r>
      <w:proofErr w:type="gramEnd"/>
      <w:r w:rsidR="002C0679" w:rsidRPr="00ED6951">
        <w:rPr>
          <w:rFonts w:ascii="Times New Roman" w:hAnsi="Times New Roman" w:cs="Times New Roman"/>
          <w:sz w:val="24"/>
          <w:szCs w:val="24"/>
        </w:rPr>
        <w:t xml:space="preserve"> from the poem which “belonged to infinity”. </w:t>
      </w:r>
      <w:proofErr w:type="spellStart"/>
      <w:r w:rsidR="003A0591" w:rsidRPr="00ED6951">
        <w:rPr>
          <w:rFonts w:ascii="Times New Roman" w:hAnsi="Times New Roman" w:cs="Times New Roman"/>
          <w:sz w:val="24"/>
          <w:szCs w:val="24"/>
        </w:rPr>
        <w:t>Knausgaard</w:t>
      </w:r>
      <w:proofErr w:type="spellEnd"/>
      <w:r w:rsidR="003A0591" w:rsidRPr="00ED6951">
        <w:rPr>
          <w:rFonts w:ascii="Times New Roman" w:hAnsi="Times New Roman" w:cs="Times New Roman"/>
          <w:sz w:val="24"/>
          <w:szCs w:val="24"/>
        </w:rPr>
        <w:t xml:space="preserve"> reminisces that “a joke would have been apposite, at least to lend the everyday life in which we were trapped some kind of form” (339). There are several aspects at play here: the impossibility of endurance</w:t>
      </w:r>
      <w:ins w:id="100" w:author="Babs" w:date="2015-06-18T18:23:00Z">
        <w:r w:rsidR="00E74104">
          <w:rPr>
            <w:rFonts w:ascii="Times New Roman" w:hAnsi="Times New Roman" w:cs="Times New Roman"/>
            <w:sz w:val="24"/>
            <w:szCs w:val="24"/>
          </w:rPr>
          <w:t xml:space="preserve"> </w:t>
        </w:r>
      </w:ins>
      <w:del w:id="101" w:author="Babs" w:date="2015-06-18T18:23:00Z">
        <w:r w:rsidR="003A0591" w:rsidRPr="00ED6951" w:rsidDel="00E74104">
          <w:rPr>
            <w:rFonts w:ascii="Times New Roman" w:hAnsi="Times New Roman" w:cs="Times New Roman"/>
            <w:sz w:val="24"/>
            <w:szCs w:val="24"/>
          </w:rPr>
          <w:delText xml:space="preserve">, </w:delText>
        </w:r>
      </w:del>
      <w:r w:rsidR="003A0591" w:rsidRPr="00ED6951">
        <w:rPr>
          <w:rFonts w:ascii="Times New Roman" w:hAnsi="Times New Roman" w:cs="Times New Roman"/>
          <w:sz w:val="24"/>
          <w:szCs w:val="24"/>
        </w:rPr>
        <w:t xml:space="preserve">within ‘everyday </w:t>
      </w:r>
      <w:proofErr w:type="gramStart"/>
      <w:r w:rsidR="003A0591" w:rsidRPr="00ED6951">
        <w:rPr>
          <w:rFonts w:ascii="Times New Roman" w:hAnsi="Times New Roman" w:cs="Times New Roman"/>
          <w:sz w:val="24"/>
          <w:szCs w:val="24"/>
        </w:rPr>
        <w:t>life’,</w:t>
      </w:r>
      <w:proofErr w:type="gramEnd"/>
      <w:r w:rsidR="003A0591" w:rsidRPr="00ED6951">
        <w:rPr>
          <w:rFonts w:ascii="Times New Roman" w:hAnsi="Times New Roman" w:cs="Times New Roman"/>
          <w:sz w:val="24"/>
          <w:szCs w:val="24"/>
        </w:rPr>
        <w:t xml:space="preserve"> is countered with the </w:t>
      </w:r>
      <w:r w:rsidR="003A0591" w:rsidRPr="00ED6951">
        <w:rPr>
          <w:rFonts w:ascii="Times New Roman" w:hAnsi="Times New Roman" w:cs="Times New Roman"/>
          <w:i/>
          <w:sz w:val="24"/>
          <w:szCs w:val="24"/>
        </w:rPr>
        <w:t>form</w:t>
      </w:r>
      <w:r w:rsidR="003A0591" w:rsidRPr="00ED6951">
        <w:rPr>
          <w:rFonts w:ascii="Times New Roman" w:hAnsi="Times New Roman" w:cs="Times New Roman"/>
          <w:sz w:val="24"/>
          <w:szCs w:val="24"/>
        </w:rPr>
        <w:t xml:space="preserve"> of a communal and habitual linguistic expression, the joke. For Deleuze and Guattari, this imposition of form upon the exhaustion of non-organic life is the primary function of language. Language in its basic function, exemplified here by the joke, </w:t>
      </w:r>
      <w:r w:rsidR="00371344" w:rsidRPr="00ED6951">
        <w:rPr>
          <w:rFonts w:ascii="Times New Roman" w:hAnsi="Times New Roman" w:cs="Times New Roman"/>
          <w:sz w:val="24"/>
          <w:szCs w:val="24"/>
        </w:rPr>
        <w:t xml:space="preserve">institutes </w:t>
      </w:r>
      <w:r w:rsidR="003A0591" w:rsidRPr="00ED6951">
        <w:rPr>
          <w:rFonts w:ascii="Times New Roman" w:hAnsi="Times New Roman" w:cs="Times New Roman"/>
          <w:sz w:val="24"/>
          <w:szCs w:val="24"/>
        </w:rPr>
        <w:t>‘</w:t>
      </w:r>
      <w:r w:rsidR="00371344" w:rsidRPr="00ED6951">
        <w:rPr>
          <w:rFonts w:ascii="Times New Roman" w:hAnsi="Times New Roman" w:cs="Times New Roman"/>
          <w:sz w:val="24"/>
          <w:szCs w:val="24"/>
        </w:rPr>
        <w:t xml:space="preserve">ideal, </w:t>
      </w:r>
      <w:proofErr w:type="spellStart"/>
      <w:r w:rsidR="00371344" w:rsidRPr="00ED6951">
        <w:rPr>
          <w:rFonts w:ascii="Times New Roman" w:hAnsi="Times New Roman" w:cs="Times New Roman"/>
          <w:sz w:val="24"/>
          <w:szCs w:val="24"/>
        </w:rPr>
        <w:t>uncro</w:t>
      </w:r>
      <w:r w:rsidR="003A0591" w:rsidRPr="00ED6951">
        <w:rPr>
          <w:rFonts w:ascii="Times New Roman" w:hAnsi="Times New Roman" w:cs="Times New Roman"/>
          <w:sz w:val="24"/>
          <w:szCs w:val="24"/>
        </w:rPr>
        <w:t>ssable</w:t>
      </w:r>
      <w:proofErr w:type="spellEnd"/>
      <w:r w:rsidR="003A0591" w:rsidRPr="00ED6951">
        <w:rPr>
          <w:rFonts w:ascii="Times New Roman" w:hAnsi="Times New Roman" w:cs="Times New Roman"/>
          <w:sz w:val="24"/>
          <w:szCs w:val="24"/>
        </w:rPr>
        <w:t xml:space="preserve"> boundaries’ which separate </w:t>
      </w:r>
      <w:r w:rsidR="00371344" w:rsidRPr="00ED6951">
        <w:rPr>
          <w:rFonts w:ascii="Times New Roman" w:hAnsi="Times New Roman" w:cs="Times New Roman"/>
          <w:sz w:val="24"/>
          <w:szCs w:val="24"/>
        </w:rPr>
        <w:t>bodies from one another</w:t>
      </w:r>
      <w:r w:rsidR="003A0591" w:rsidRPr="00ED6951">
        <w:rPr>
          <w:rFonts w:ascii="Times New Roman" w:hAnsi="Times New Roman" w:cs="Times New Roman"/>
          <w:sz w:val="24"/>
          <w:szCs w:val="24"/>
        </w:rPr>
        <w:t xml:space="preserve">, and thus give ‘form’ to the unstable and explosive movements of non-organic life, experienced by </w:t>
      </w:r>
      <w:proofErr w:type="spellStart"/>
      <w:r w:rsidR="003A0591" w:rsidRPr="00ED6951">
        <w:rPr>
          <w:rFonts w:ascii="Times New Roman" w:hAnsi="Times New Roman" w:cs="Times New Roman"/>
          <w:sz w:val="24"/>
          <w:szCs w:val="24"/>
        </w:rPr>
        <w:t>Knausgaard</w:t>
      </w:r>
      <w:proofErr w:type="spellEnd"/>
      <w:r w:rsidR="003A0591" w:rsidRPr="00ED6951">
        <w:rPr>
          <w:rFonts w:ascii="Times New Roman" w:hAnsi="Times New Roman" w:cs="Times New Roman"/>
          <w:sz w:val="24"/>
          <w:szCs w:val="24"/>
        </w:rPr>
        <w:t xml:space="preserve"> as the infinity of the poem </w:t>
      </w:r>
      <w:r w:rsidR="00371344" w:rsidRPr="00ED6951">
        <w:rPr>
          <w:rFonts w:ascii="Times New Roman" w:hAnsi="Times New Roman" w:cs="Times New Roman"/>
          <w:sz w:val="24"/>
          <w:szCs w:val="24"/>
        </w:rPr>
        <w:t>(</w:t>
      </w:r>
      <w:r w:rsidR="00162853" w:rsidRPr="00ED6951">
        <w:rPr>
          <w:rFonts w:ascii="Times New Roman" w:hAnsi="Times New Roman" w:cs="Times New Roman"/>
          <w:i/>
          <w:sz w:val="24"/>
          <w:szCs w:val="24"/>
        </w:rPr>
        <w:t>A Thousand Plateaus</w:t>
      </w:r>
      <w:r w:rsidR="003A0591" w:rsidRPr="00ED6951">
        <w:rPr>
          <w:rFonts w:ascii="Times New Roman" w:hAnsi="Times New Roman" w:cs="Times New Roman"/>
          <w:sz w:val="24"/>
          <w:szCs w:val="24"/>
        </w:rPr>
        <w:t xml:space="preserve">, </w:t>
      </w:r>
      <w:r w:rsidR="00371344" w:rsidRPr="00ED6951">
        <w:rPr>
          <w:rFonts w:ascii="Times New Roman" w:hAnsi="Times New Roman" w:cs="Times New Roman"/>
          <w:sz w:val="24"/>
          <w:szCs w:val="24"/>
        </w:rPr>
        <w:t>107). The boundaries set up by language</w:t>
      </w:r>
      <w:r w:rsidR="003A0591" w:rsidRPr="00ED6951">
        <w:rPr>
          <w:rFonts w:ascii="Times New Roman" w:hAnsi="Times New Roman" w:cs="Times New Roman"/>
          <w:sz w:val="24"/>
          <w:szCs w:val="24"/>
        </w:rPr>
        <w:t xml:space="preserve"> and jokes </w:t>
      </w:r>
      <w:r w:rsidR="00371344" w:rsidRPr="00ED6951">
        <w:rPr>
          <w:rFonts w:ascii="Times New Roman" w:hAnsi="Times New Roman" w:cs="Times New Roman"/>
          <w:sz w:val="24"/>
          <w:szCs w:val="24"/>
        </w:rPr>
        <w:t xml:space="preserve">prevent </w:t>
      </w:r>
      <w:del w:id="102" w:author="Babs" w:date="2015-06-18T18:23:00Z">
        <w:r w:rsidR="00371344" w:rsidRPr="00ED6951" w:rsidDel="00E74104">
          <w:rPr>
            <w:rFonts w:ascii="Times New Roman" w:hAnsi="Times New Roman" w:cs="Times New Roman"/>
            <w:sz w:val="24"/>
            <w:szCs w:val="24"/>
          </w:rPr>
          <w:delText xml:space="preserve">new </w:delText>
        </w:r>
      </w:del>
      <w:r w:rsidR="003A0591" w:rsidRPr="00ED6951">
        <w:rPr>
          <w:rFonts w:ascii="Times New Roman" w:hAnsi="Times New Roman" w:cs="Times New Roman"/>
          <w:sz w:val="24"/>
          <w:szCs w:val="24"/>
        </w:rPr>
        <w:t xml:space="preserve">the breaking down of the lived present; </w:t>
      </w:r>
      <w:r w:rsidR="00371344" w:rsidRPr="00ED6951">
        <w:rPr>
          <w:rFonts w:ascii="Times New Roman" w:hAnsi="Times New Roman" w:cs="Times New Roman"/>
          <w:sz w:val="24"/>
          <w:szCs w:val="24"/>
        </w:rPr>
        <w:t xml:space="preserve">these boundaries thus prevent </w:t>
      </w:r>
      <w:r w:rsidR="003A0591" w:rsidRPr="00ED6951">
        <w:rPr>
          <w:rFonts w:ascii="Times New Roman" w:hAnsi="Times New Roman" w:cs="Times New Roman"/>
          <w:sz w:val="24"/>
          <w:szCs w:val="24"/>
        </w:rPr>
        <w:t xml:space="preserve">organic life from being swept up by the </w:t>
      </w:r>
      <w:r w:rsidR="003A0591" w:rsidRPr="00ED6951">
        <w:rPr>
          <w:rFonts w:ascii="Times New Roman" w:hAnsi="Times New Roman" w:cs="Times New Roman"/>
          <w:i/>
          <w:sz w:val="24"/>
          <w:szCs w:val="24"/>
        </w:rPr>
        <w:t>negativity</w:t>
      </w:r>
      <w:r w:rsidR="003A0591" w:rsidRPr="00ED6951">
        <w:rPr>
          <w:rFonts w:ascii="Times New Roman" w:hAnsi="Times New Roman" w:cs="Times New Roman"/>
          <w:sz w:val="24"/>
          <w:szCs w:val="24"/>
        </w:rPr>
        <w:t xml:space="preserve"> of an explosive moment of excess.</w:t>
      </w:r>
      <w:r w:rsidR="00E8324C" w:rsidRPr="00ED6951">
        <w:rPr>
          <w:rFonts w:ascii="Times New Roman" w:hAnsi="Times New Roman" w:cs="Times New Roman"/>
          <w:sz w:val="24"/>
          <w:szCs w:val="24"/>
        </w:rPr>
        <w:t xml:space="preserve"> </w:t>
      </w:r>
      <w:r w:rsidR="00371344" w:rsidRPr="00ED6951">
        <w:rPr>
          <w:rFonts w:ascii="Times New Roman" w:hAnsi="Times New Roman" w:cs="Times New Roman"/>
          <w:sz w:val="24"/>
          <w:szCs w:val="24"/>
        </w:rPr>
        <w:t xml:space="preserve">Substances and forms are constitutive of </w:t>
      </w:r>
      <w:r w:rsidR="003A0591" w:rsidRPr="00ED6951">
        <w:rPr>
          <w:rFonts w:ascii="Times New Roman" w:hAnsi="Times New Roman" w:cs="Times New Roman"/>
          <w:sz w:val="24"/>
          <w:szCs w:val="24"/>
        </w:rPr>
        <w:t>organic, living</w:t>
      </w:r>
      <w:r w:rsidR="00371344" w:rsidRPr="00ED6951">
        <w:rPr>
          <w:rFonts w:ascii="Times New Roman" w:hAnsi="Times New Roman" w:cs="Times New Roman"/>
          <w:sz w:val="24"/>
          <w:szCs w:val="24"/>
        </w:rPr>
        <w:t xml:space="preserve"> beings; thus, in a sense, it is </w:t>
      </w:r>
      <w:r w:rsidR="008942B7" w:rsidRPr="00ED6951">
        <w:rPr>
          <w:rFonts w:ascii="Times New Roman" w:hAnsi="Times New Roman" w:cs="Times New Roman"/>
          <w:sz w:val="24"/>
          <w:szCs w:val="24"/>
        </w:rPr>
        <w:t>by</w:t>
      </w:r>
      <w:r w:rsidR="00371344" w:rsidRPr="00ED6951">
        <w:rPr>
          <w:rFonts w:ascii="Times New Roman" w:hAnsi="Times New Roman" w:cs="Times New Roman"/>
          <w:sz w:val="24"/>
          <w:szCs w:val="24"/>
        </w:rPr>
        <w:t xml:space="preserve"> language that</w:t>
      </w:r>
      <w:r w:rsidR="008942B7" w:rsidRPr="00ED6951">
        <w:rPr>
          <w:rFonts w:ascii="Times New Roman" w:hAnsi="Times New Roman" w:cs="Times New Roman"/>
          <w:sz w:val="24"/>
          <w:szCs w:val="24"/>
        </w:rPr>
        <w:t xml:space="preserve"> the</w:t>
      </w:r>
      <w:r w:rsidR="00371344" w:rsidRPr="00ED6951">
        <w:rPr>
          <w:rFonts w:ascii="Times New Roman" w:hAnsi="Times New Roman" w:cs="Times New Roman"/>
          <w:sz w:val="24"/>
          <w:szCs w:val="24"/>
        </w:rPr>
        <w:t xml:space="preserve"> separation of living beings from one another is instituted. </w:t>
      </w:r>
      <w:r w:rsidR="002B71F1" w:rsidRPr="00ED6951">
        <w:rPr>
          <w:rFonts w:ascii="Times New Roman" w:hAnsi="Times New Roman" w:cs="Times New Roman"/>
          <w:sz w:val="24"/>
          <w:szCs w:val="24"/>
        </w:rPr>
        <w:t>Thus, we can say that not only is non-organic life suppressed by the ‘organic’ lived present, with its habits which provide a regularity to time, it is also bound by language, with the ‘forms’ which are imposed upon it in line wit</w:t>
      </w:r>
      <w:r w:rsidR="00274BDF" w:rsidRPr="00ED6951">
        <w:rPr>
          <w:rFonts w:ascii="Times New Roman" w:hAnsi="Times New Roman" w:cs="Times New Roman"/>
          <w:sz w:val="24"/>
          <w:szCs w:val="24"/>
        </w:rPr>
        <w:t xml:space="preserve">h ideal, </w:t>
      </w:r>
      <w:proofErr w:type="spellStart"/>
      <w:r w:rsidR="00274BDF" w:rsidRPr="00ED6951">
        <w:rPr>
          <w:rFonts w:ascii="Times New Roman" w:hAnsi="Times New Roman" w:cs="Times New Roman"/>
          <w:sz w:val="24"/>
          <w:szCs w:val="24"/>
        </w:rPr>
        <w:t>uncrossable</w:t>
      </w:r>
      <w:proofErr w:type="spellEnd"/>
      <w:r w:rsidR="00274BDF" w:rsidRPr="00ED6951">
        <w:rPr>
          <w:rFonts w:ascii="Times New Roman" w:hAnsi="Times New Roman" w:cs="Times New Roman"/>
          <w:sz w:val="24"/>
          <w:szCs w:val="24"/>
        </w:rPr>
        <w:t xml:space="preserve"> boundaries.</w:t>
      </w:r>
    </w:p>
    <w:p w:rsidR="00D46875" w:rsidRPr="00ED6951" w:rsidRDefault="00A36373" w:rsidP="00ED6951">
      <w:pPr>
        <w:spacing w:line="480" w:lineRule="auto"/>
        <w:jc w:val="both"/>
        <w:rPr>
          <w:rFonts w:ascii="Times New Roman" w:hAnsi="Times New Roman" w:cs="Times New Roman"/>
          <w:sz w:val="24"/>
          <w:szCs w:val="24"/>
        </w:rPr>
      </w:pPr>
      <w:r w:rsidRPr="00ED6951">
        <w:rPr>
          <w:rFonts w:ascii="Times New Roman" w:hAnsi="Times New Roman" w:cs="Times New Roman"/>
          <w:sz w:val="24"/>
          <w:szCs w:val="24"/>
        </w:rPr>
        <w:lastRenderedPageBreak/>
        <w:tab/>
      </w:r>
      <w:proofErr w:type="spellStart"/>
      <w:r w:rsidR="00274BDF" w:rsidRPr="00ED6951">
        <w:rPr>
          <w:rFonts w:ascii="Times New Roman" w:hAnsi="Times New Roman" w:cs="Times New Roman"/>
          <w:sz w:val="24"/>
          <w:szCs w:val="24"/>
        </w:rPr>
        <w:t>Knausgaard’s</w:t>
      </w:r>
      <w:proofErr w:type="spellEnd"/>
      <w:r w:rsidR="00274BDF" w:rsidRPr="00ED6951">
        <w:rPr>
          <w:rFonts w:ascii="Times New Roman" w:hAnsi="Times New Roman" w:cs="Times New Roman"/>
          <w:sz w:val="24"/>
          <w:szCs w:val="24"/>
        </w:rPr>
        <w:t xml:space="preserve"> story about the poet </w:t>
      </w:r>
      <w:proofErr w:type="spellStart"/>
      <w:r w:rsidR="00274BDF" w:rsidRPr="00ED6951">
        <w:rPr>
          <w:rFonts w:ascii="Times New Roman" w:hAnsi="Times New Roman" w:cs="Times New Roman"/>
          <w:sz w:val="24"/>
          <w:szCs w:val="24"/>
        </w:rPr>
        <w:t>Hauge</w:t>
      </w:r>
      <w:proofErr w:type="spellEnd"/>
      <w:r w:rsidR="00274BDF" w:rsidRPr="00ED6951">
        <w:rPr>
          <w:rFonts w:ascii="Times New Roman" w:hAnsi="Times New Roman" w:cs="Times New Roman"/>
          <w:sz w:val="24"/>
          <w:szCs w:val="24"/>
        </w:rPr>
        <w:t xml:space="preserve"> indicates another character of language than merely that of the ‘form’ give</w:t>
      </w:r>
      <w:ins w:id="103" w:author="Babs" w:date="2015-06-18T18:24:00Z">
        <w:r w:rsidR="00E74104">
          <w:rPr>
            <w:rFonts w:ascii="Times New Roman" w:hAnsi="Times New Roman" w:cs="Times New Roman"/>
            <w:sz w:val="24"/>
            <w:szCs w:val="24"/>
          </w:rPr>
          <w:t>n</w:t>
        </w:r>
      </w:ins>
      <w:r w:rsidR="00274BDF" w:rsidRPr="00ED6951">
        <w:rPr>
          <w:rFonts w:ascii="Times New Roman" w:hAnsi="Times New Roman" w:cs="Times New Roman"/>
          <w:sz w:val="24"/>
          <w:szCs w:val="24"/>
        </w:rPr>
        <w:t xml:space="preserve"> to everyday life by language; this is the ‘infinity of the poem’. The everyday </w:t>
      </w:r>
      <w:r w:rsidR="00FA6024" w:rsidRPr="00ED6951">
        <w:rPr>
          <w:rFonts w:ascii="Times New Roman" w:hAnsi="Times New Roman" w:cs="Times New Roman"/>
          <w:sz w:val="24"/>
          <w:szCs w:val="24"/>
        </w:rPr>
        <w:t>lived present</w:t>
      </w:r>
      <w:r w:rsidR="00274BDF" w:rsidRPr="00ED6951">
        <w:rPr>
          <w:rFonts w:ascii="Times New Roman" w:hAnsi="Times New Roman" w:cs="Times New Roman"/>
          <w:sz w:val="24"/>
          <w:szCs w:val="24"/>
        </w:rPr>
        <w:t xml:space="preserve"> of </w:t>
      </w:r>
      <w:proofErr w:type="spellStart"/>
      <w:r w:rsidR="00274BDF" w:rsidRPr="00ED6951">
        <w:rPr>
          <w:rFonts w:ascii="Times New Roman" w:hAnsi="Times New Roman" w:cs="Times New Roman"/>
          <w:sz w:val="24"/>
          <w:szCs w:val="24"/>
        </w:rPr>
        <w:t>Knausgaard’s</w:t>
      </w:r>
      <w:proofErr w:type="spellEnd"/>
      <w:r w:rsidR="00274BDF" w:rsidRPr="00ED6951">
        <w:rPr>
          <w:rFonts w:ascii="Times New Roman" w:hAnsi="Times New Roman" w:cs="Times New Roman"/>
          <w:sz w:val="24"/>
          <w:szCs w:val="24"/>
        </w:rPr>
        <w:t xml:space="preserve"> limited and impoverished perception, of the driveway and the ground, are saturated and exhausted by the “tufts / of cranberries in the wood, the rose hips redden / along the stone dikes, nuts fall at a touch, / and clumps of blackberries gleam in the thickets, / thrushes poke about for the last red currants / and the wasp sucks</w:t>
      </w:r>
      <w:r w:rsidR="00FA6024" w:rsidRPr="00ED6951">
        <w:rPr>
          <w:rFonts w:ascii="Times New Roman" w:hAnsi="Times New Roman" w:cs="Times New Roman"/>
          <w:sz w:val="24"/>
          <w:szCs w:val="24"/>
        </w:rPr>
        <w:t xml:space="preserve"> away at the sweet plums</w:t>
      </w:r>
      <w:r w:rsidR="00274BDF" w:rsidRPr="00ED6951">
        <w:rPr>
          <w:rFonts w:ascii="Times New Roman" w:hAnsi="Times New Roman" w:cs="Times New Roman"/>
          <w:sz w:val="24"/>
          <w:szCs w:val="24"/>
        </w:rPr>
        <w:t>”</w:t>
      </w:r>
      <w:r w:rsidR="00FA6024" w:rsidRPr="00ED6951">
        <w:rPr>
          <w:rFonts w:ascii="Times New Roman" w:hAnsi="Times New Roman" w:cs="Times New Roman"/>
          <w:sz w:val="24"/>
          <w:szCs w:val="24"/>
        </w:rPr>
        <w:t xml:space="preserve"> (339).</w:t>
      </w:r>
      <w:r w:rsidR="00274BDF" w:rsidRPr="00ED6951">
        <w:rPr>
          <w:rFonts w:ascii="Times New Roman" w:hAnsi="Times New Roman" w:cs="Times New Roman"/>
          <w:sz w:val="24"/>
          <w:szCs w:val="24"/>
        </w:rPr>
        <w:t xml:space="preserve"> </w:t>
      </w:r>
    </w:p>
    <w:p w:rsidR="002B71F1" w:rsidRPr="00ED6951" w:rsidRDefault="00A71747" w:rsidP="00ED6951">
      <w:pPr>
        <w:spacing w:line="480" w:lineRule="auto"/>
        <w:ind w:firstLine="720"/>
        <w:jc w:val="both"/>
        <w:rPr>
          <w:rFonts w:ascii="Times New Roman" w:hAnsi="Times New Roman" w:cs="Times New Roman"/>
          <w:sz w:val="24"/>
          <w:szCs w:val="24"/>
        </w:rPr>
      </w:pPr>
      <w:r w:rsidRPr="00ED6951">
        <w:rPr>
          <w:rFonts w:ascii="Times New Roman" w:hAnsi="Times New Roman" w:cs="Times New Roman"/>
          <w:sz w:val="24"/>
          <w:szCs w:val="24"/>
        </w:rPr>
        <w:t>Deleuze and Guattari account for this as the response to the ‘forms’ and borders imposed by language</w:t>
      </w:r>
      <w:r w:rsidR="00371344" w:rsidRPr="00ED6951">
        <w:rPr>
          <w:rFonts w:ascii="Times New Roman" w:hAnsi="Times New Roman" w:cs="Times New Roman"/>
          <w:sz w:val="24"/>
          <w:szCs w:val="24"/>
        </w:rPr>
        <w:t xml:space="preserve"> </w:t>
      </w:r>
      <w:r w:rsidR="00371344" w:rsidRPr="00ED6951">
        <w:rPr>
          <w:rFonts w:ascii="Times New Roman" w:hAnsi="Times New Roman" w:cs="Times New Roman"/>
          <w:i/>
          <w:sz w:val="24"/>
          <w:szCs w:val="24"/>
        </w:rPr>
        <w:t>within language</w:t>
      </w:r>
      <w:r w:rsidR="00162853" w:rsidRPr="00ED6951">
        <w:rPr>
          <w:rFonts w:ascii="Times New Roman" w:hAnsi="Times New Roman" w:cs="Times New Roman"/>
          <w:sz w:val="24"/>
          <w:szCs w:val="24"/>
        </w:rPr>
        <w:t xml:space="preserve"> (</w:t>
      </w:r>
      <w:r w:rsidR="00162853" w:rsidRPr="00ED6951">
        <w:rPr>
          <w:rFonts w:ascii="Times New Roman" w:hAnsi="Times New Roman" w:cs="Times New Roman"/>
          <w:i/>
          <w:sz w:val="24"/>
          <w:szCs w:val="24"/>
        </w:rPr>
        <w:t>A Thousand Plateaus</w:t>
      </w:r>
      <w:r w:rsidR="00371344" w:rsidRPr="00ED6951">
        <w:rPr>
          <w:rFonts w:ascii="Times New Roman" w:hAnsi="Times New Roman" w:cs="Times New Roman"/>
          <w:sz w:val="24"/>
          <w:szCs w:val="24"/>
        </w:rPr>
        <w:t xml:space="preserve">, 110). </w:t>
      </w:r>
      <w:r w:rsidRPr="00ED6951">
        <w:rPr>
          <w:rFonts w:ascii="Times New Roman" w:hAnsi="Times New Roman" w:cs="Times New Roman"/>
          <w:sz w:val="24"/>
          <w:szCs w:val="24"/>
        </w:rPr>
        <w:t>Non-organic life</w:t>
      </w:r>
      <w:r w:rsidR="00371344" w:rsidRPr="00ED6951">
        <w:rPr>
          <w:rFonts w:ascii="Times New Roman" w:hAnsi="Times New Roman" w:cs="Times New Roman"/>
          <w:sz w:val="24"/>
          <w:szCs w:val="24"/>
        </w:rPr>
        <w:t xml:space="preserve"> itself gain</w:t>
      </w:r>
      <w:r w:rsidRPr="00ED6951">
        <w:rPr>
          <w:rFonts w:ascii="Times New Roman" w:hAnsi="Times New Roman" w:cs="Times New Roman"/>
          <w:sz w:val="24"/>
          <w:szCs w:val="24"/>
        </w:rPr>
        <w:t>s a voice in the cranberries and blackberries poem</w:t>
      </w:r>
      <w:r w:rsidR="00371344" w:rsidRPr="00ED6951">
        <w:rPr>
          <w:rFonts w:ascii="Times New Roman" w:hAnsi="Times New Roman" w:cs="Times New Roman"/>
          <w:sz w:val="24"/>
          <w:szCs w:val="24"/>
        </w:rPr>
        <w:t xml:space="preserve">. What occurs here is the transformation of “compositions of order” </w:t>
      </w:r>
      <w:r w:rsidRPr="00ED6951">
        <w:rPr>
          <w:rFonts w:ascii="Times New Roman" w:hAnsi="Times New Roman" w:cs="Times New Roman"/>
          <w:sz w:val="24"/>
          <w:szCs w:val="24"/>
        </w:rPr>
        <w:t>and ‘form’</w:t>
      </w:r>
      <w:r w:rsidR="00371344" w:rsidRPr="00ED6951">
        <w:rPr>
          <w:rFonts w:ascii="Times New Roman" w:hAnsi="Times New Roman" w:cs="Times New Roman"/>
          <w:sz w:val="24"/>
          <w:szCs w:val="24"/>
        </w:rPr>
        <w:t xml:space="preserve"> into “components of passage</w:t>
      </w:r>
      <w:r w:rsidR="00162853" w:rsidRPr="00ED6951">
        <w:rPr>
          <w:rFonts w:ascii="Times New Roman" w:hAnsi="Times New Roman" w:cs="Times New Roman"/>
          <w:sz w:val="24"/>
          <w:szCs w:val="24"/>
        </w:rPr>
        <w:t>.”</w:t>
      </w:r>
      <w:r w:rsidR="00371344" w:rsidRPr="00ED6951">
        <w:rPr>
          <w:rFonts w:ascii="Times New Roman" w:hAnsi="Times New Roman" w:cs="Times New Roman"/>
          <w:sz w:val="24"/>
          <w:szCs w:val="24"/>
        </w:rPr>
        <w:t xml:space="preserve"> </w:t>
      </w:r>
      <w:r w:rsidRPr="00ED6951">
        <w:rPr>
          <w:rFonts w:ascii="Times New Roman" w:hAnsi="Times New Roman" w:cs="Times New Roman"/>
          <w:sz w:val="24"/>
          <w:szCs w:val="24"/>
        </w:rPr>
        <w:t>T</w:t>
      </w:r>
      <w:r w:rsidR="00371344" w:rsidRPr="00ED6951">
        <w:rPr>
          <w:rFonts w:ascii="Times New Roman" w:hAnsi="Times New Roman" w:cs="Times New Roman"/>
          <w:sz w:val="24"/>
          <w:szCs w:val="24"/>
        </w:rPr>
        <w:t xml:space="preserve">here is no immediate escape from the ideal boundaries separating bodies; </w:t>
      </w:r>
      <w:r w:rsidRPr="00ED6951">
        <w:rPr>
          <w:rFonts w:ascii="Times New Roman" w:hAnsi="Times New Roman" w:cs="Times New Roman"/>
          <w:sz w:val="24"/>
          <w:szCs w:val="24"/>
        </w:rPr>
        <w:t>the</w:t>
      </w:r>
      <w:r w:rsidR="00371344" w:rsidRPr="00ED6951">
        <w:rPr>
          <w:rFonts w:ascii="Times New Roman" w:hAnsi="Times New Roman" w:cs="Times New Roman"/>
          <w:sz w:val="24"/>
          <w:szCs w:val="24"/>
        </w:rPr>
        <w:t xml:space="preserve">se boundaries </w:t>
      </w:r>
      <w:r w:rsidRPr="00ED6951">
        <w:rPr>
          <w:rFonts w:ascii="Times New Roman" w:hAnsi="Times New Roman" w:cs="Times New Roman"/>
          <w:sz w:val="24"/>
          <w:szCs w:val="24"/>
        </w:rPr>
        <w:t xml:space="preserve">must be utilized </w:t>
      </w:r>
      <w:r w:rsidR="00371344" w:rsidRPr="00ED6951">
        <w:rPr>
          <w:rFonts w:ascii="Times New Roman" w:hAnsi="Times New Roman" w:cs="Times New Roman"/>
          <w:sz w:val="24"/>
          <w:szCs w:val="24"/>
        </w:rPr>
        <w:t xml:space="preserve">so that </w:t>
      </w:r>
      <w:r w:rsidRPr="00ED6951">
        <w:rPr>
          <w:rFonts w:ascii="Times New Roman" w:hAnsi="Times New Roman" w:cs="Times New Roman"/>
          <w:sz w:val="24"/>
          <w:szCs w:val="24"/>
        </w:rPr>
        <w:t>our ideal</w:t>
      </w:r>
      <w:r w:rsidR="00371344" w:rsidRPr="00ED6951">
        <w:rPr>
          <w:rFonts w:ascii="Times New Roman" w:hAnsi="Times New Roman" w:cs="Times New Roman"/>
          <w:sz w:val="24"/>
          <w:szCs w:val="24"/>
        </w:rPr>
        <w:t xml:space="preserve"> boundaries are continually varied. The kind of language which can free </w:t>
      </w:r>
      <w:r w:rsidRPr="00ED6951">
        <w:rPr>
          <w:rFonts w:ascii="Times New Roman" w:hAnsi="Times New Roman" w:cs="Times New Roman"/>
          <w:sz w:val="24"/>
          <w:szCs w:val="24"/>
        </w:rPr>
        <w:t>the explosive</w:t>
      </w:r>
      <w:r w:rsidR="00371344" w:rsidRPr="00ED6951">
        <w:rPr>
          <w:rFonts w:ascii="Times New Roman" w:hAnsi="Times New Roman" w:cs="Times New Roman"/>
          <w:sz w:val="24"/>
          <w:szCs w:val="24"/>
        </w:rPr>
        <w:t xml:space="preserve"> movement</w:t>
      </w:r>
      <w:r w:rsidRPr="00ED6951">
        <w:rPr>
          <w:rFonts w:ascii="Times New Roman" w:hAnsi="Times New Roman" w:cs="Times New Roman"/>
          <w:sz w:val="24"/>
          <w:szCs w:val="24"/>
        </w:rPr>
        <w:t xml:space="preserve"> non-organic life</w:t>
      </w:r>
      <w:r w:rsidR="00371344" w:rsidRPr="00ED6951">
        <w:rPr>
          <w:rFonts w:ascii="Times New Roman" w:hAnsi="Times New Roman" w:cs="Times New Roman"/>
          <w:sz w:val="24"/>
          <w:szCs w:val="24"/>
        </w:rPr>
        <w:t xml:space="preserve"> is called writing: it is between lines of writing that life ‘passes,’ rather than being </w:t>
      </w:r>
      <w:r w:rsidRPr="00ED6951">
        <w:rPr>
          <w:rFonts w:ascii="Times New Roman" w:hAnsi="Times New Roman" w:cs="Times New Roman"/>
          <w:sz w:val="24"/>
          <w:szCs w:val="24"/>
        </w:rPr>
        <w:t>enclosed or ‘formed’</w:t>
      </w:r>
      <w:r w:rsidR="00371344" w:rsidRPr="00ED6951">
        <w:rPr>
          <w:rFonts w:ascii="Times New Roman" w:hAnsi="Times New Roman" w:cs="Times New Roman"/>
          <w:sz w:val="24"/>
          <w:szCs w:val="24"/>
        </w:rPr>
        <w:t xml:space="preserve"> (201). Through variation </w:t>
      </w:r>
      <w:r w:rsidR="00371344" w:rsidRPr="00ED6951">
        <w:rPr>
          <w:rFonts w:ascii="Times New Roman" w:hAnsi="Times New Roman" w:cs="Times New Roman"/>
          <w:i/>
          <w:sz w:val="24"/>
          <w:szCs w:val="24"/>
        </w:rPr>
        <w:t>within</w:t>
      </w:r>
      <w:r w:rsidR="00371344" w:rsidRPr="00ED6951">
        <w:rPr>
          <w:rFonts w:ascii="Times New Roman" w:hAnsi="Times New Roman" w:cs="Times New Roman"/>
          <w:sz w:val="24"/>
          <w:szCs w:val="24"/>
        </w:rPr>
        <w:t xml:space="preserve"> language, </w:t>
      </w:r>
      <w:r w:rsidRPr="00ED6951">
        <w:rPr>
          <w:rFonts w:ascii="Times New Roman" w:hAnsi="Times New Roman" w:cs="Times New Roman"/>
          <w:sz w:val="24"/>
          <w:szCs w:val="24"/>
        </w:rPr>
        <w:t xml:space="preserve">non-organic </w:t>
      </w:r>
      <w:r w:rsidR="00371344" w:rsidRPr="00ED6951">
        <w:rPr>
          <w:rFonts w:ascii="Times New Roman" w:hAnsi="Times New Roman" w:cs="Times New Roman"/>
          <w:sz w:val="24"/>
          <w:szCs w:val="24"/>
        </w:rPr>
        <w:t xml:space="preserve">life manages to institute the state of </w:t>
      </w:r>
      <w:r w:rsidR="00371344" w:rsidRPr="00ED6951">
        <w:rPr>
          <w:rFonts w:ascii="Times New Roman" w:hAnsi="Times New Roman" w:cs="Times New Roman"/>
          <w:i/>
          <w:sz w:val="24"/>
          <w:szCs w:val="24"/>
        </w:rPr>
        <w:t>continuous variation</w:t>
      </w:r>
      <w:r w:rsidR="00371344" w:rsidRPr="00ED6951">
        <w:rPr>
          <w:rFonts w:ascii="Times New Roman" w:hAnsi="Times New Roman" w:cs="Times New Roman"/>
          <w:sz w:val="24"/>
          <w:szCs w:val="24"/>
        </w:rPr>
        <w:t xml:space="preserve"> among borders</w:t>
      </w:r>
      <w:r w:rsidRPr="00ED6951">
        <w:rPr>
          <w:rFonts w:ascii="Times New Roman" w:hAnsi="Times New Roman" w:cs="Times New Roman"/>
          <w:sz w:val="24"/>
          <w:szCs w:val="24"/>
        </w:rPr>
        <w:t>.</w:t>
      </w:r>
      <w:r w:rsidR="00371344" w:rsidRPr="00ED6951">
        <w:rPr>
          <w:rFonts w:ascii="Times New Roman" w:hAnsi="Times New Roman" w:cs="Times New Roman"/>
          <w:sz w:val="24"/>
          <w:szCs w:val="24"/>
        </w:rPr>
        <w:t xml:space="preserve"> As it occurs in the realm of the ideal, the continuum of life is “virtual,” this virtuality consisting in what is “real” “beneath” the everyday, which unconsciously utilizes pre-existing boundaries between bodies (110). What philosophy involves, then, is pushing language “to its own limits”, which simultaneously brings bodies into a metamorphosis of their contents and an overstepping of their forms (108).</w:t>
      </w:r>
      <w:r w:rsidR="00A36373" w:rsidRPr="00ED6951">
        <w:rPr>
          <w:rFonts w:ascii="Times New Roman" w:hAnsi="Times New Roman" w:cs="Times New Roman"/>
          <w:sz w:val="24"/>
          <w:szCs w:val="24"/>
        </w:rPr>
        <w:t xml:space="preserve"> </w:t>
      </w:r>
      <w:r w:rsidR="00371344" w:rsidRPr="00ED6951">
        <w:rPr>
          <w:rFonts w:ascii="Times New Roman" w:hAnsi="Times New Roman" w:cs="Times New Roman"/>
          <w:sz w:val="24"/>
          <w:szCs w:val="24"/>
        </w:rPr>
        <w:t>Philosophy allows the co-</w:t>
      </w:r>
      <w:proofErr w:type="spellStart"/>
      <w:r w:rsidR="00371344" w:rsidRPr="00ED6951">
        <w:rPr>
          <w:rFonts w:ascii="Times New Roman" w:hAnsi="Times New Roman" w:cs="Times New Roman"/>
          <w:sz w:val="24"/>
          <w:szCs w:val="24"/>
        </w:rPr>
        <w:t>ordinating</w:t>
      </w:r>
      <w:proofErr w:type="spellEnd"/>
      <w:r w:rsidR="00371344" w:rsidRPr="00ED6951">
        <w:rPr>
          <w:rFonts w:ascii="Times New Roman" w:hAnsi="Times New Roman" w:cs="Times New Roman"/>
          <w:sz w:val="24"/>
          <w:szCs w:val="24"/>
        </w:rPr>
        <w:t xml:space="preserve"> or selective power of life to take place within language itself. </w:t>
      </w:r>
      <w:r w:rsidR="002B71F1" w:rsidRPr="00ED6951">
        <w:rPr>
          <w:rFonts w:ascii="Times New Roman" w:hAnsi="Times New Roman" w:cs="Times New Roman"/>
          <w:sz w:val="24"/>
          <w:szCs w:val="24"/>
        </w:rPr>
        <w:t xml:space="preserve">Deleuze tells us in </w:t>
      </w:r>
      <w:r w:rsidR="002B71F1" w:rsidRPr="00ED6951">
        <w:rPr>
          <w:rFonts w:ascii="Times New Roman" w:hAnsi="Times New Roman" w:cs="Times New Roman"/>
          <w:i/>
          <w:sz w:val="24"/>
          <w:szCs w:val="24"/>
        </w:rPr>
        <w:t xml:space="preserve">Cinema 2 </w:t>
      </w:r>
      <w:r w:rsidR="002B71F1" w:rsidRPr="00ED6951">
        <w:rPr>
          <w:rFonts w:ascii="Times New Roman" w:hAnsi="Times New Roman" w:cs="Times New Roman"/>
          <w:sz w:val="24"/>
          <w:szCs w:val="24"/>
        </w:rPr>
        <w:t xml:space="preserve">that philosophy is essentially passing through a death and going towards another death. We can now give this poetic claim its proper rigor: philosophy is passing through the ideal </w:t>
      </w:r>
      <w:r w:rsidR="002B71F1" w:rsidRPr="00ED6951">
        <w:rPr>
          <w:rFonts w:ascii="Times New Roman" w:hAnsi="Times New Roman" w:cs="Times New Roman"/>
          <w:sz w:val="24"/>
          <w:szCs w:val="24"/>
        </w:rPr>
        <w:lastRenderedPageBreak/>
        <w:t xml:space="preserve">boundaries which separate bodies, through language, and then returning to those boundaries in a way which perhaps transforms them. In this way, we see that the relationship between life and the ‘forms’ of language is at the heart of Deleuze’s conception of philosophy itself. </w:t>
      </w:r>
    </w:p>
    <w:p w:rsidR="00E02A17" w:rsidRDefault="00635833" w:rsidP="00E02A17">
      <w:pPr>
        <w:spacing w:line="480" w:lineRule="auto"/>
        <w:rPr>
          <w:rFonts w:ascii="Times New Roman" w:hAnsi="Times New Roman" w:cs="Times New Roman"/>
          <w:sz w:val="24"/>
          <w:szCs w:val="24"/>
        </w:rPr>
      </w:pPr>
      <w:r w:rsidRPr="00ED6951">
        <w:rPr>
          <w:rFonts w:ascii="Times New Roman" w:hAnsi="Times New Roman" w:cs="Times New Roman"/>
          <w:sz w:val="24"/>
          <w:szCs w:val="24"/>
        </w:rPr>
        <w:tab/>
      </w:r>
      <w:r w:rsidR="00BE644C" w:rsidRPr="00ED6951">
        <w:rPr>
          <w:rFonts w:ascii="Times New Roman" w:hAnsi="Times New Roman" w:cs="Times New Roman"/>
          <w:sz w:val="24"/>
          <w:szCs w:val="24"/>
        </w:rPr>
        <w:t xml:space="preserve">We have found </w:t>
      </w:r>
      <w:r w:rsidR="00E8324C" w:rsidRPr="00ED6951">
        <w:rPr>
          <w:rFonts w:ascii="Times New Roman" w:hAnsi="Times New Roman" w:cs="Times New Roman"/>
          <w:sz w:val="24"/>
          <w:szCs w:val="24"/>
        </w:rPr>
        <w:t>that t</w:t>
      </w:r>
      <w:r w:rsidR="003B3397" w:rsidRPr="00ED6951">
        <w:rPr>
          <w:rFonts w:ascii="Times New Roman" w:hAnsi="Times New Roman" w:cs="Times New Roman"/>
          <w:sz w:val="24"/>
          <w:szCs w:val="24"/>
        </w:rPr>
        <w:t xml:space="preserve">he essential passivity of Deleuzian </w:t>
      </w:r>
      <w:r w:rsidR="00BE644C" w:rsidRPr="00ED6951">
        <w:rPr>
          <w:rFonts w:ascii="Times New Roman" w:hAnsi="Times New Roman" w:cs="Times New Roman"/>
          <w:sz w:val="24"/>
          <w:szCs w:val="24"/>
        </w:rPr>
        <w:t>creation</w:t>
      </w:r>
      <w:r w:rsidR="003B3397" w:rsidRPr="00ED6951">
        <w:rPr>
          <w:rFonts w:ascii="Times New Roman" w:hAnsi="Times New Roman" w:cs="Times New Roman"/>
          <w:sz w:val="24"/>
          <w:szCs w:val="24"/>
        </w:rPr>
        <w:t xml:space="preserve"> troubles any privileging of agency, and it does so to the point where agency remains only ever as fractured, </w:t>
      </w:r>
      <w:r w:rsidR="00BE644C" w:rsidRPr="00ED6951">
        <w:rPr>
          <w:rFonts w:ascii="Times New Roman" w:hAnsi="Times New Roman" w:cs="Times New Roman"/>
          <w:sz w:val="24"/>
          <w:szCs w:val="24"/>
        </w:rPr>
        <w:t>a fracture</w:t>
      </w:r>
      <w:r w:rsidR="003B3397" w:rsidRPr="00ED6951">
        <w:rPr>
          <w:rFonts w:ascii="Times New Roman" w:hAnsi="Times New Roman" w:cs="Times New Roman"/>
          <w:sz w:val="24"/>
          <w:szCs w:val="24"/>
        </w:rPr>
        <w:t xml:space="preserve"> in activity</w:t>
      </w:r>
      <w:r w:rsidR="00BE644C" w:rsidRPr="00ED6951">
        <w:rPr>
          <w:rFonts w:ascii="Times New Roman" w:hAnsi="Times New Roman" w:cs="Times New Roman"/>
          <w:sz w:val="24"/>
          <w:szCs w:val="24"/>
        </w:rPr>
        <w:t xml:space="preserve"> which</w:t>
      </w:r>
      <w:r w:rsidR="003B3397" w:rsidRPr="00ED6951">
        <w:rPr>
          <w:rFonts w:ascii="Times New Roman" w:hAnsi="Times New Roman" w:cs="Times New Roman"/>
          <w:sz w:val="24"/>
          <w:szCs w:val="24"/>
        </w:rPr>
        <w:t xml:space="preserve"> mirrors the very splitting of time itself which disrupts all actuality</w:t>
      </w:r>
      <w:r w:rsidR="00BE644C" w:rsidRPr="00ED6951">
        <w:rPr>
          <w:rFonts w:ascii="Times New Roman" w:hAnsi="Times New Roman" w:cs="Times New Roman"/>
          <w:sz w:val="24"/>
          <w:szCs w:val="24"/>
        </w:rPr>
        <w:t xml:space="preserve">. </w:t>
      </w:r>
      <w:r w:rsidR="00E8324C" w:rsidRPr="00ED6951">
        <w:rPr>
          <w:rFonts w:ascii="Times New Roman" w:hAnsi="Times New Roman" w:cs="Times New Roman"/>
          <w:sz w:val="24"/>
          <w:szCs w:val="24"/>
        </w:rPr>
        <w:t xml:space="preserve">This argument against the ‘activity’ attributed to things by Bennett and Protevi might seem to lead to a position of something akin to quietism. And yet, in the discussion of language working against the death sentences it imposes upon life, we witness a possible solution to the violence of thought upon life. Language must work against itself, must attempt to constantly turn back on the borders it imposes, in order to free the explosive and differentiating potential of life. </w:t>
      </w:r>
      <w:r w:rsidR="00B43815" w:rsidRPr="00ED6951">
        <w:rPr>
          <w:rFonts w:ascii="Times New Roman" w:hAnsi="Times New Roman" w:cs="Times New Roman"/>
          <w:sz w:val="24"/>
          <w:szCs w:val="24"/>
        </w:rPr>
        <w:t>Just as Deleuze and Guattari write that “w</w:t>
      </w:r>
      <w:r w:rsidR="00E8324C" w:rsidRPr="00ED6951">
        <w:rPr>
          <w:rFonts w:ascii="Times New Roman" w:hAnsi="Times New Roman" w:cs="Times New Roman"/>
          <w:sz w:val="24"/>
          <w:szCs w:val="24"/>
        </w:rPr>
        <w:t>e are not responsible for the victims but responsible before them</w:t>
      </w:r>
      <w:r w:rsidR="00B43815" w:rsidRPr="00ED6951">
        <w:rPr>
          <w:rFonts w:ascii="Times New Roman" w:hAnsi="Times New Roman" w:cs="Times New Roman"/>
          <w:sz w:val="24"/>
          <w:szCs w:val="24"/>
        </w:rPr>
        <w:t xml:space="preserve">”, </w:t>
      </w:r>
      <w:r w:rsidR="00E8324C" w:rsidRPr="00ED6951">
        <w:rPr>
          <w:rFonts w:ascii="Times New Roman" w:hAnsi="Times New Roman" w:cs="Times New Roman"/>
          <w:sz w:val="24"/>
          <w:szCs w:val="24"/>
        </w:rPr>
        <w:t>(</w:t>
      </w:r>
      <w:r w:rsidR="00162853" w:rsidRPr="00ED6951">
        <w:rPr>
          <w:rFonts w:ascii="Times New Roman" w:hAnsi="Times New Roman" w:cs="Times New Roman"/>
          <w:i/>
          <w:sz w:val="24"/>
          <w:szCs w:val="24"/>
        </w:rPr>
        <w:t>What is Philosophy?</w:t>
      </w:r>
      <w:r w:rsidR="00E8324C" w:rsidRPr="00ED6951">
        <w:rPr>
          <w:rFonts w:ascii="Times New Roman" w:hAnsi="Times New Roman" w:cs="Times New Roman"/>
          <w:sz w:val="24"/>
          <w:szCs w:val="24"/>
        </w:rPr>
        <w:t xml:space="preserve"> 108) </w:t>
      </w:r>
      <w:r w:rsidR="00B43815" w:rsidRPr="00ED6951">
        <w:rPr>
          <w:rFonts w:ascii="Times New Roman" w:hAnsi="Times New Roman" w:cs="Times New Roman"/>
          <w:sz w:val="24"/>
          <w:szCs w:val="24"/>
        </w:rPr>
        <w:t>similarly we might say we are not responsible ‘for’ life but ‘before</w:t>
      </w:r>
      <w:ins w:id="104" w:author="Babs" w:date="2015-06-18T18:26:00Z">
        <w:r w:rsidR="00A469EF">
          <w:rPr>
            <w:rFonts w:ascii="Times New Roman" w:hAnsi="Times New Roman" w:cs="Times New Roman"/>
            <w:sz w:val="24"/>
            <w:szCs w:val="24"/>
          </w:rPr>
          <w:t>’</w:t>
        </w:r>
      </w:ins>
      <w:r w:rsidR="00B43815" w:rsidRPr="00ED6951">
        <w:rPr>
          <w:rFonts w:ascii="Times New Roman" w:hAnsi="Times New Roman" w:cs="Times New Roman"/>
          <w:sz w:val="24"/>
          <w:szCs w:val="24"/>
        </w:rPr>
        <w:t xml:space="preserve"> life. It is not</w:t>
      </w:r>
      <w:r w:rsidR="00E8324C" w:rsidRPr="00ED6951">
        <w:rPr>
          <w:rFonts w:ascii="Times New Roman" w:hAnsi="Times New Roman" w:cs="Times New Roman"/>
          <w:sz w:val="24"/>
          <w:szCs w:val="24"/>
        </w:rPr>
        <w:t xml:space="preserve"> "for </w:t>
      </w:r>
      <w:r w:rsidR="00B43815" w:rsidRPr="00ED6951">
        <w:rPr>
          <w:rFonts w:ascii="Times New Roman" w:hAnsi="Times New Roman" w:cs="Times New Roman"/>
          <w:sz w:val="24"/>
          <w:szCs w:val="24"/>
        </w:rPr>
        <w:t>the</w:t>
      </w:r>
      <w:r w:rsidR="00E8324C" w:rsidRPr="00ED6951">
        <w:rPr>
          <w:rFonts w:ascii="Times New Roman" w:hAnsi="Times New Roman" w:cs="Times New Roman"/>
          <w:sz w:val="24"/>
          <w:szCs w:val="24"/>
        </w:rPr>
        <w:t xml:space="preserve"> benefit,"</w:t>
      </w:r>
      <w:r w:rsidR="00B43815" w:rsidRPr="00ED6951">
        <w:rPr>
          <w:rFonts w:ascii="Times New Roman" w:hAnsi="Times New Roman" w:cs="Times New Roman"/>
          <w:sz w:val="24"/>
          <w:szCs w:val="24"/>
        </w:rPr>
        <w:t xml:space="preserve"> of life</w:t>
      </w:r>
      <w:r w:rsidR="00E8324C" w:rsidRPr="00ED6951">
        <w:rPr>
          <w:rFonts w:ascii="Times New Roman" w:hAnsi="Times New Roman" w:cs="Times New Roman"/>
          <w:sz w:val="24"/>
          <w:szCs w:val="24"/>
        </w:rPr>
        <w:t xml:space="preserve"> or "in </w:t>
      </w:r>
      <w:r w:rsidR="00B43815" w:rsidRPr="00ED6951">
        <w:rPr>
          <w:rFonts w:ascii="Times New Roman" w:hAnsi="Times New Roman" w:cs="Times New Roman"/>
          <w:sz w:val="24"/>
          <w:szCs w:val="24"/>
        </w:rPr>
        <w:t>place</w:t>
      </w:r>
      <w:r w:rsidR="00E8324C" w:rsidRPr="00ED6951">
        <w:rPr>
          <w:rFonts w:ascii="Times New Roman" w:hAnsi="Times New Roman" w:cs="Times New Roman"/>
          <w:sz w:val="24"/>
          <w:szCs w:val="24"/>
        </w:rPr>
        <w:t>"</w:t>
      </w:r>
      <w:r w:rsidR="00B43815" w:rsidRPr="00ED6951">
        <w:rPr>
          <w:rFonts w:ascii="Times New Roman" w:hAnsi="Times New Roman" w:cs="Times New Roman"/>
          <w:sz w:val="24"/>
          <w:szCs w:val="24"/>
        </w:rPr>
        <w:t xml:space="preserve"> of life, but it is "before</w:t>
      </w:r>
      <w:r w:rsidR="00E8324C" w:rsidRPr="00ED6951">
        <w:rPr>
          <w:rFonts w:ascii="Times New Roman" w:hAnsi="Times New Roman" w:cs="Times New Roman"/>
          <w:sz w:val="24"/>
          <w:szCs w:val="24"/>
        </w:rPr>
        <w:t>"</w:t>
      </w:r>
      <w:r w:rsidR="00B43815" w:rsidRPr="00ED6951">
        <w:rPr>
          <w:rFonts w:ascii="Times New Roman" w:hAnsi="Times New Roman" w:cs="Times New Roman"/>
          <w:sz w:val="24"/>
          <w:szCs w:val="24"/>
        </w:rPr>
        <w:t xml:space="preserve"> life that we must speak: “We think and write for animals themselves. We become animal so that the animal also becomes something else. The agony of a rat or the slaughter of a calf remains present in thought not through pity but as the zone of exchange between man and animal in which something of one passes into the other. This is the constitutive relationship o</w:t>
      </w:r>
      <w:r w:rsidR="00162853" w:rsidRPr="00ED6951">
        <w:rPr>
          <w:rFonts w:ascii="Times New Roman" w:hAnsi="Times New Roman" w:cs="Times New Roman"/>
          <w:sz w:val="24"/>
          <w:szCs w:val="24"/>
        </w:rPr>
        <w:t xml:space="preserve">f philosophy with </w:t>
      </w:r>
      <w:proofErr w:type="spellStart"/>
      <w:r w:rsidR="00162853" w:rsidRPr="00ED6951">
        <w:rPr>
          <w:rFonts w:ascii="Times New Roman" w:hAnsi="Times New Roman" w:cs="Times New Roman"/>
          <w:sz w:val="24"/>
          <w:szCs w:val="24"/>
        </w:rPr>
        <w:t>nonphilosophy</w:t>
      </w:r>
      <w:proofErr w:type="spellEnd"/>
      <w:r w:rsidR="00B43815" w:rsidRPr="00ED6951">
        <w:rPr>
          <w:rFonts w:ascii="Times New Roman" w:hAnsi="Times New Roman" w:cs="Times New Roman"/>
          <w:sz w:val="24"/>
          <w:szCs w:val="24"/>
        </w:rPr>
        <w:t>” (</w:t>
      </w:r>
      <w:commentRangeStart w:id="105"/>
      <w:r w:rsidR="00B43815" w:rsidRPr="00ED6951">
        <w:rPr>
          <w:rFonts w:ascii="Times New Roman" w:hAnsi="Times New Roman" w:cs="Times New Roman"/>
          <w:sz w:val="24"/>
          <w:szCs w:val="24"/>
        </w:rPr>
        <w:t>109</w:t>
      </w:r>
      <w:commentRangeEnd w:id="105"/>
      <w:r w:rsidR="00CD49D5">
        <w:rPr>
          <w:rStyle w:val="CommentReference"/>
          <w:vanish/>
        </w:rPr>
        <w:commentReference w:id="105"/>
      </w:r>
      <w:r w:rsidR="00B43815" w:rsidRPr="00ED6951">
        <w:rPr>
          <w:rFonts w:ascii="Times New Roman" w:hAnsi="Times New Roman" w:cs="Times New Roman"/>
          <w:sz w:val="24"/>
          <w:szCs w:val="24"/>
        </w:rPr>
        <w:t>)</w:t>
      </w:r>
      <w:r w:rsidR="00162853" w:rsidRPr="00ED6951">
        <w:rPr>
          <w:rFonts w:ascii="Times New Roman" w:hAnsi="Times New Roman" w:cs="Times New Roman"/>
          <w:sz w:val="24"/>
          <w:szCs w:val="24"/>
        </w:rPr>
        <w:t>.</w:t>
      </w:r>
    </w:p>
    <w:p w:rsidR="00FD7589" w:rsidRDefault="00FD7589" w:rsidP="00FD7589">
      <w:pPr>
        <w:spacing w:line="480" w:lineRule="auto"/>
        <w:jc w:val="center"/>
        <w:rPr>
          <w:rFonts w:ascii="Times New Roman" w:hAnsi="Times New Roman" w:cs="Times New Roman"/>
          <w:sz w:val="24"/>
          <w:szCs w:val="24"/>
        </w:rPr>
      </w:pPr>
    </w:p>
    <w:p w:rsidR="00FD7589" w:rsidRDefault="00FD7589" w:rsidP="00FD7589">
      <w:pPr>
        <w:spacing w:line="480" w:lineRule="auto"/>
        <w:jc w:val="center"/>
        <w:rPr>
          <w:rFonts w:ascii="Times New Roman" w:hAnsi="Times New Roman" w:cs="Times New Roman"/>
          <w:sz w:val="24"/>
          <w:szCs w:val="24"/>
        </w:rPr>
      </w:pPr>
    </w:p>
    <w:p w:rsidR="00FD7589" w:rsidRDefault="00FD7589" w:rsidP="00FD7589">
      <w:pPr>
        <w:spacing w:line="480" w:lineRule="auto"/>
        <w:jc w:val="center"/>
        <w:rPr>
          <w:rFonts w:ascii="Times New Roman" w:hAnsi="Times New Roman" w:cs="Times New Roman"/>
          <w:sz w:val="24"/>
          <w:szCs w:val="24"/>
        </w:rPr>
      </w:pPr>
    </w:p>
    <w:p w:rsidR="00FD7589" w:rsidRDefault="00FD7589" w:rsidP="00FD7589">
      <w:pPr>
        <w:spacing w:line="480" w:lineRule="auto"/>
        <w:jc w:val="center"/>
        <w:rPr>
          <w:rFonts w:ascii="Times New Roman" w:hAnsi="Times New Roman" w:cs="Times New Roman"/>
          <w:sz w:val="24"/>
          <w:szCs w:val="24"/>
        </w:rPr>
      </w:pPr>
    </w:p>
    <w:p w:rsidR="00FD7589" w:rsidRDefault="00FD7589" w:rsidP="00FD7589">
      <w:pPr>
        <w:spacing w:line="480" w:lineRule="auto"/>
        <w:jc w:val="center"/>
        <w:rPr>
          <w:rFonts w:ascii="Times New Roman" w:hAnsi="Times New Roman" w:cs="Times New Roman"/>
          <w:sz w:val="24"/>
          <w:szCs w:val="24"/>
        </w:rPr>
      </w:pPr>
    </w:p>
    <w:p w:rsidR="00FD7589" w:rsidRDefault="00FD7589" w:rsidP="00FD7589">
      <w:pPr>
        <w:spacing w:line="480" w:lineRule="auto"/>
        <w:jc w:val="center"/>
        <w:rPr>
          <w:rFonts w:ascii="Times New Roman" w:hAnsi="Times New Roman" w:cs="Times New Roman"/>
          <w:sz w:val="24"/>
          <w:szCs w:val="24"/>
        </w:rPr>
      </w:pPr>
    </w:p>
    <w:p w:rsidR="00FD7589" w:rsidRDefault="00FD7589" w:rsidP="00FD7589">
      <w:pPr>
        <w:spacing w:line="480" w:lineRule="auto"/>
        <w:jc w:val="center"/>
        <w:rPr>
          <w:rFonts w:ascii="Times New Roman" w:hAnsi="Times New Roman" w:cs="Times New Roman"/>
          <w:sz w:val="24"/>
          <w:szCs w:val="24"/>
        </w:rPr>
      </w:pPr>
    </w:p>
    <w:p w:rsidR="00FD7589" w:rsidRDefault="00FD7589" w:rsidP="00FD7589">
      <w:pPr>
        <w:spacing w:line="480" w:lineRule="auto"/>
        <w:jc w:val="center"/>
        <w:rPr>
          <w:rFonts w:ascii="Times New Roman" w:hAnsi="Times New Roman" w:cs="Times New Roman"/>
          <w:sz w:val="24"/>
          <w:szCs w:val="24"/>
        </w:rPr>
      </w:pPr>
    </w:p>
    <w:p w:rsidR="00FD7589" w:rsidRDefault="00FD7589" w:rsidP="00FD7589">
      <w:pPr>
        <w:spacing w:line="480" w:lineRule="auto"/>
        <w:jc w:val="center"/>
        <w:rPr>
          <w:rFonts w:ascii="Times New Roman" w:hAnsi="Times New Roman" w:cs="Times New Roman"/>
          <w:sz w:val="24"/>
          <w:szCs w:val="24"/>
        </w:rPr>
      </w:pPr>
    </w:p>
    <w:p w:rsidR="0055021B" w:rsidRPr="00ED6951" w:rsidRDefault="0055021B" w:rsidP="00FD7589">
      <w:pPr>
        <w:spacing w:line="480" w:lineRule="auto"/>
        <w:jc w:val="center"/>
        <w:rPr>
          <w:rFonts w:ascii="Times New Roman" w:hAnsi="Times New Roman" w:cs="Times New Roman"/>
          <w:sz w:val="24"/>
          <w:szCs w:val="24"/>
        </w:rPr>
      </w:pPr>
      <w:r w:rsidRPr="00ED6951">
        <w:rPr>
          <w:rFonts w:ascii="Times New Roman" w:hAnsi="Times New Roman" w:cs="Times New Roman"/>
          <w:sz w:val="24"/>
          <w:szCs w:val="24"/>
        </w:rPr>
        <w:t>Works Cited</w:t>
      </w:r>
    </w:p>
    <w:p w:rsidR="005C165A" w:rsidRPr="00ED6951" w:rsidRDefault="005C165A" w:rsidP="00ED6951">
      <w:pPr>
        <w:spacing w:line="480" w:lineRule="auto"/>
        <w:ind w:left="567" w:hanging="567"/>
        <w:rPr>
          <w:rFonts w:ascii="Times New Roman" w:hAnsi="Times New Roman" w:cs="Times New Roman"/>
          <w:sz w:val="24"/>
          <w:szCs w:val="24"/>
        </w:rPr>
      </w:pPr>
      <w:r w:rsidRPr="00ED6951">
        <w:rPr>
          <w:rFonts w:ascii="Times New Roman" w:hAnsi="Times New Roman" w:cs="Times New Roman"/>
          <w:sz w:val="24"/>
          <w:szCs w:val="24"/>
        </w:rPr>
        <w:t>Bennett, Jane</w:t>
      </w:r>
      <w:ins w:id="106" w:author="Babs" w:date="2015-06-18T16:46:00Z">
        <w:r w:rsidR="00AA1FF6">
          <w:rPr>
            <w:rFonts w:ascii="Times New Roman" w:hAnsi="Times New Roman" w:cs="Times New Roman"/>
            <w:sz w:val="24"/>
            <w:szCs w:val="24"/>
          </w:rPr>
          <w:t>.</w:t>
        </w:r>
      </w:ins>
      <w:r w:rsidRPr="00ED6951">
        <w:rPr>
          <w:rFonts w:ascii="Times New Roman" w:hAnsi="Times New Roman" w:cs="Times New Roman"/>
          <w:sz w:val="24"/>
          <w:szCs w:val="24"/>
        </w:rPr>
        <w:t xml:space="preserve"> </w:t>
      </w:r>
      <w:r w:rsidRPr="00ED6951">
        <w:rPr>
          <w:rFonts w:ascii="Times New Roman" w:hAnsi="Times New Roman" w:cs="Times New Roman"/>
          <w:i/>
          <w:sz w:val="24"/>
          <w:szCs w:val="24"/>
        </w:rPr>
        <w:t>Vibrant Matter: A Political Ecology of Things</w:t>
      </w:r>
      <w:ins w:id="107" w:author="Babs" w:date="2015-06-18T16:46:00Z">
        <w:r w:rsidR="00AA1FF6">
          <w:rPr>
            <w:rFonts w:ascii="Times New Roman" w:hAnsi="Times New Roman" w:cs="Times New Roman"/>
            <w:i/>
            <w:sz w:val="24"/>
            <w:szCs w:val="24"/>
          </w:rPr>
          <w:t>.</w:t>
        </w:r>
      </w:ins>
      <w:r w:rsidRPr="00ED6951">
        <w:rPr>
          <w:rFonts w:ascii="Times New Roman" w:hAnsi="Times New Roman" w:cs="Times New Roman"/>
          <w:sz w:val="24"/>
          <w:szCs w:val="24"/>
        </w:rPr>
        <w:t xml:space="preserve"> </w:t>
      </w:r>
      <w:del w:id="108" w:author="Babs" w:date="2015-06-18T16:46:00Z">
        <w:r w:rsidRPr="00ED6951" w:rsidDel="00AA1FF6">
          <w:rPr>
            <w:rFonts w:ascii="Times New Roman" w:hAnsi="Times New Roman" w:cs="Times New Roman"/>
            <w:sz w:val="24"/>
            <w:szCs w:val="24"/>
          </w:rPr>
          <w:delText>(</w:delText>
        </w:r>
      </w:del>
      <w:r w:rsidRPr="00ED6951">
        <w:rPr>
          <w:rFonts w:ascii="Times New Roman" w:hAnsi="Times New Roman" w:cs="Times New Roman"/>
          <w:sz w:val="24"/>
          <w:szCs w:val="24"/>
        </w:rPr>
        <w:t>Durham: Duke University Press, 2010</w:t>
      </w:r>
      <w:del w:id="109" w:author="Babs" w:date="2015-06-18T16:47:00Z">
        <w:r w:rsidRPr="00ED6951" w:rsidDel="00AA1FF6">
          <w:rPr>
            <w:rFonts w:ascii="Times New Roman" w:hAnsi="Times New Roman" w:cs="Times New Roman"/>
            <w:sz w:val="24"/>
            <w:szCs w:val="24"/>
          </w:rPr>
          <w:delText>)Protevi</w:delText>
        </w:r>
      </w:del>
      <w:ins w:id="110" w:author="Babs" w:date="2015-06-18T16:47:00Z">
        <w:r w:rsidR="00AA1FF6">
          <w:rPr>
            <w:rFonts w:ascii="Times New Roman" w:hAnsi="Times New Roman" w:cs="Times New Roman"/>
            <w:sz w:val="24"/>
            <w:szCs w:val="24"/>
          </w:rPr>
          <w:t xml:space="preserve">. Print. </w:t>
        </w:r>
      </w:ins>
    </w:p>
    <w:p w:rsidR="005C165A" w:rsidRPr="00ED6951" w:rsidRDefault="005C165A" w:rsidP="00ED6951">
      <w:pPr>
        <w:spacing w:line="480" w:lineRule="auto"/>
        <w:ind w:left="567" w:hanging="567"/>
        <w:rPr>
          <w:rFonts w:ascii="Times New Roman" w:hAnsi="Times New Roman" w:cs="Times New Roman"/>
          <w:sz w:val="24"/>
          <w:szCs w:val="24"/>
        </w:rPr>
      </w:pPr>
      <w:proofErr w:type="spellStart"/>
      <w:r w:rsidRPr="00ED6951">
        <w:rPr>
          <w:rFonts w:ascii="Times New Roman" w:hAnsi="Times New Roman" w:cs="Times New Roman"/>
          <w:sz w:val="24"/>
          <w:szCs w:val="24"/>
        </w:rPr>
        <w:t>Bianco</w:t>
      </w:r>
      <w:proofErr w:type="spellEnd"/>
      <w:r w:rsidRPr="00ED6951">
        <w:rPr>
          <w:rFonts w:ascii="Times New Roman" w:hAnsi="Times New Roman" w:cs="Times New Roman"/>
          <w:sz w:val="24"/>
          <w:szCs w:val="24"/>
        </w:rPr>
        <w:t xml:space="preserve">, Giuseppe with de </w:t>
      </w:r>
      <w:proofErr w:type="spellStart"/>
      <w:r w:rsidRPr="00ED6951">
        <w:rPr>
          <w:rFonts w:ascii="Times New Roman" w:hAnsi="Times New Roman" w:cs="Times New Roman"/>
          <w:sz w:val="24"/>
          <w:szCs w:val="24"/>
        </w:rPr>
        <w:t>Beistegui</w:t>
      </w:r>
      <w:proofErr w:type="spellEnd"/>
      <w:r w:rsidRPr="00ED6951">
        <w:rPr>
          <w:rFonts w:ascii="Times New Roman" w:hAnsi="Times New Roman" w:cs="Times New Roman"/>
          <w:sz w:val="24"/>
          <w:szCs w:val="24"/>
        </w:rPr>
        <w:t>, Miguel</w:t>
      </w:r>
      <w:ins w:id="111" w:author="Babs" w:date="2015-06-18T16:47:00Z">
        <w:r w:rsidR="00AA1FF6">
          <w:rPr>
            <w:rFonts w:ascii="Times New Roman" w:hAnsi="Times New Roman" w:cs="Times New Roman"/>
            <w:sz w:val="24"/>
            <w:szCs w:val="24"/>
          </w:rPr>
          <w:t xml:space="preserve">. </w:t>
        </w:r>
      </w:ins>
      <w:del w:id="112" w:author="Babs" w:date="2015-06-18T16:47:00Z">
        <w:r w:rsidRPr="00ED6951" w:rsidDel="00AA1FF6">
          <w:rPr>
            <w:rFonts w:ascii="Times New Roman" w:hAnsi="Times New Roman" w:cs="Times New Roman"/>
            <w:sz w:val="24"/>
            <w:szCs w:val="24"/>
          </w:rPr>
          <w:delText xml:space="preserve">, </w:delText>
        </w:r>
      </w:del>
      <w:r w:rsidRPr="00ED6951">
        <w:rPr>
          <w:rFonts w:ascii="Times New Roman" w:hAnsi="Times New Roman" w:cs="Times New Roman"/>
          <w:sz w:val="24"/>
          <w:szCs w:val="24"/>
        </w:rPr>
        <w:t xml:space="preserve">“Introduction” in </w:t>
      </w:r>
      <w:proofErr w:type="gramStart"/>
      <w:r w:rsidRPr="00ED6951">
        <w:rPr>
          <w:rFonts w:ascii="Times New Roman" w:hAnsi="Times New Roman" w:cs="Times New Roman"/>
          <w:i/>
          <w:sz w:val="24"/>
          <w:szCs w:val="24"/>
        </w:rPr>
        <w:t>The</w:t>
      </w:r>
      <w:proofErr w:type="gramEnd"/>
      <w:r w:rsidRPr="00ED6951">
        <w:rPr>
          <w:rFonts w:ascii="Times New Roman" w:hAnsi="Times New Roman" w:cs="Times New Roman"/>
          <w:i/>
          <w:sz w:val="24"/>
          <w:szCs w:val="24"/>
        </w:rPr>
        <w:t xml:space="preserve"> Care of Life</w:t>
      </w:r>
      <w:ins w:id="113" w:author="Babs" w:date="2015-06-18T16:47:00Z">
        <w:r w:rsidR="00AA1FF6">
          <w:rPr>
            <w:rFonts w:ascii="Times New Roman" w:hAnsi="Times New Roman" w:cs="Times New Roman"/>
            <w:sz w:val="24"/>
            <w:szCs w:val="24"/>
          </w:rPr>
          <w:t>.</w:t>
        </w:r>
      </w:ins>
      <w:del w:id="114" w:author="Babs" w:date="2015-06-18T16:47:00Z">
        <w:r w:rsidRPr="00ED6951" w:rsidDel="00AA1FF6">
          <w:rPr>
            <w:rFonts w:ascii="Times New Roman" w:hAnsi="Times New Roman" w:cs="Times New Roman"/>
            <w:sz w:val="24"/>
            <w:szCs w:val="24"/>
          </w:rPr>
          <w:delText>,</w:delText>
        </w:r>
      </w:del>
      <w:r w:rsidRPr="00ED6951">
        <w:rPr>
          <w:rFonts w:ascii="Times New Roman" w:hAnsi="Times New Roman" w:cs="Times New Roman"/>
          <w:sz w:val="24"/>
          <w:szCs w:val="24"/>
        </w:rPr>
        <w:t xml:space="preserve"> </w:t>
      </w:r>
      <w:proofErr w:type="gramStart"/>
      <w:r w:rsidRPr="00ED6951">
        <w:rPr>
          <w:rFonts w:ascii="Times New Roman" w:hAnsi="Times New Roman" w:cs="Times New Roman"/>
          <w:sz w:val="24"/>
          <w:szCs w:val="24"/>
        </w:rPr>
        <w:t xml:space="preserve">Eds. Miguel de </w:t>
      </w:r>
      <w:proofErr w:type="spellStart"/>
      <w:r w:rsidRPr="00ED6951">
        <w:rPr>
          <w:rFonts w:ascii="Times New Roman" w:hAnsi="Times New Roman" w:cs="Times New Roman"/>
          <w:sz w:val="24"/>
          <w:szCs w:val="24"/>
        </w:rPr>
        <w:t>Beistegui</w:t>
      </w:r>
      <w:proofErr w:type="spellEnd"/>
      <w:r w:rsidRPr="00ED6951">
        <w:rPr>
          <w:rFonts w:ascii="Times New Roman" w:hAnsi="Times New Roman" w:cs="Times New Roman"/>
          <w:sz w:val="24"/>
          <w:szCs w:val="24"/>
        </w:rPr>
        <w:t xml:space="preserve">, Giuseppe </w:t>
      </w:r>
      <w:proofErr w:type="spellStart"/>
      <w:r w:rsidRPr="00ED6951">
        <w:rPr>
          <w:rFonts w:ascii="Times New Roman" w:hAnsi="Times New Roman" w:cs="Times New Roman"/>
          <w:sz w:val="24"/>
          <w:szCs w:val="24"/>
        </w:rPr>
        <w:t>Bianco</w:t>
      </w:r>
      <w:proofErr w:type="spellEnd"/>
      <w:r w:rsidRPr="00ED6951">
        <w:rPr>
          <w:rFonts w:ascii="Times New Roman" w:hAnsi="Times New Roman" w:cs="Times New Roman"/>
          <w:sz w:val="24"/>
          <w:szCs w:val="24"/>
        </w:rPr>
        <w:t xml:space="preserve"> and Marjorie </w:t>
      </w:r>
      <w:proofErr w:type="spellStart"/>
      <w:r w:rsidRPr="00ED6951">
        <w:rPr>
          <w:rFonts w:ascii="Times New Roman" w:hAnsi="Times New Roman" w:cs="Times New Roman"/>
          <w:sz w:val="24"/>
          <w:szCs w:val="24"/>
        </w:rPr>
        <w:t>Gracieuse</w:t>
      </w:r>
      <w:proofErr w:type="spellEnd"/>
      <w:ins w:id="115" w:author="Babs" w:date="2015-06-18T16:47:00Z">
        <w:r w:rsidR="00AA1FF6">
          <w:rPr>
            <w:rFonts w:ascii="Times New Roman" w:hAnsi="Times New Roman" w:cs="Times New Roman"/>
            <w:sz w:val="24"/>
            <w:szCs w:val="24"/>
          </w:rPr>
          <w:t>.</w:t>
        </w:r>
        <w:proofErr w:type="gramEnd"/>
        <w:r w:rsidR="00AA1FF6">
          <w:rPr>
            <w:rFonts w:ascii="Times New Roman" w:hAnsi="Times New Roman" w:cs="Times New Roman"/>
            <w:sz w:val="24"/>
            <w:szCs w:val="24"/>
          </w:rPr>
          <w:t xml:space="preserve"> </w:t>
        </w:r>
      </w:ins>
      <w:del w:id="116" w:author="Babs" w:date="2015-06-18T16:47:00Z">
        <w:r w:rsidRPr="00ED6951" w:rsidDel="00AA1FF6">
          <w:rPr>
            <w:rFonts w:ascii="Times New Roman" w:hAnsi="Times New Roman" w:cs="Times New Roman"/>
            <w:sz w:val="24"/>
            <w:szCs w:val="24"/>
          </w:rPr>
          <w:delText xml:space="preserve">  (</w:delText>
        </w:r>
      </w:del>
      <w:r w:rsidRPr="00ED6951">
        <w:rPr>
          <w:rFonts w:ascii="Times New Roman" w:hAnsi="Times New Roman" w:cs="Times New Roman"/>
          <w:sz w:val="24"/>
          <w:szCs w:val="24"/>
        </w:rPr>
        <w:t xml:space="preserve">London: </w:t>
      </w:r>
      <w:proofErr w:type="spellStart"/>
      <w:r w:rsidRPr="00ED6951">
        <w:rPr>
          <w:rFonts w:ascii="Times New Roman" w:hAnsi="Times New Roman" w:cs="Times New Roman"/>
          <w:sz w:val="24"/>
          <w:szCs w:val="24"/>
        </w:rPr>
        <w:t>Rowman</w:t>
      </w:r>
      <w:proofErr w:type="spellEnd"/>
      <w:r w:rsidRPr="00ED6951">
        <w:rPr>
          <w:rFonts w:ascii="Times New Roman" w:hAnsi="Times New Roman" w:cs="Times New Roman"/>
          <w:sz w:val="24"/>
          <w:szCs w:val="24"/>
        </w:rPr>
        <w:t xml:space="preserve"> &amp; Littlefield, 2014</w:t>
      </w:r>
      <w:ins w:id="117" w:author="Babs" w:date="2015-06-18T16:47:00Z">
        <w:r w:rsidR="00AA1FF6">
          <w:rPr>
            <w:rFonts w:ascii="Times New Roman" w:hAnsi="Times New Roman" w:cs="Times New Roman"/>
            <w:sz w:val="24"/>
            <w:szCs w:val="24"/>
          </w:rPr>
          <w:t>.</w:t>
        </w:r>
      </w:ins>
      <w:ins w:id="118" w:author="Babs" w:date="2015-06-18T16:48:00Z">
        <w:r w:rsidR="00AA1FF6">
          <w:rPr>
            <w:rFonts w:ascii="Times New Roman" w:hAnsi="Times New Roman" w:cs="Times New Roman"/>
            <w:sz w:val="24"/>
            <w:szCs w:val="24"/>
          </w:rPr>
          <w:t xml:space="preserve"> Print. </w:t>
        </w:r>
      </w:ins>
      <w:del w:id="119" w:author="Babs" w:date="2015-06-18T16:47:00Z">
        <w:r w:rsidRPr="00ED6951" w:rsidDel="00AA1FF6">
          <w:rPr>
            <w:rFonts w:ascii="Times New Roman" w:hAnsi="Times New Roman" w:cs="Times New Roman"/>
            <w:sz w:val="24"/>
            <w:szCs w:val="24"/>
          </w:rPr>
          <w:delText>)</w:delText>
        </w:r>
      </w:del>
    </w:p>
    <w:p w:rsidR="00433E8C" w:rsidRPr="00ED6951" w:rsidRDefault="00433E8C" w:rsidP="00ED6951">
      <w:pPr>
        <w:spacing w:line="480" w:lineRule="auto"/>
        <w:ind w:left="567" w:hanging="567"/>
        <w:rPr>
          <w:rFonts w:ascii="Times New Roman" w:hAnsi="Times New Roman" w:cs="Times New Roman"/>
          <w:sz w:val="24"/>
          <w:szCs w:val="24"/>
        </w:rPr>
      </w:pPr>
      <w:r w:rsidRPr="00ED6951">
        <w:rPr>
          <w:rFonts w:ascii="Times New Roman" w:hAnsi="Times New Roman" w:cs="Times New Roman"/>
          <w:sz w:val="24"/>
          <w:szCs w:val="24"/>
        </w:rPr>
        <w:t xml:space="preserve">Deleuze, Gilles. "The Exhausted." Trans. Anthony </w:t>
      </w:r>
      <w:proofErr w:type="spellStart"/>
      <w:r w:rsidRPr="00ED6951">
        <w:rPr>
          <w:rFonts w:ascii="Times New Roman" w:hAnsi="Times New Roman" w:cs="Times New Roman"/>
          <w:sz w:val="24"/>
          <w:szCs w:val="24"/>
        </w:rPr>
        <w:t>Uhlmann</w:t>
      </w:r>
      <w:proofErr w:type="spellEnd"/>
      <w:r w:rsidRPr="00ED6951">
        <w:rPr>
          <w:rFonts w:ascii="Times New Roman" w:hAnsi="Times New Roman" w:cs="Times New Roman"/>
          <w:sz w:val="24"/>
          <w:szCs w:val="24"/>
        </w:rPr>
        <w:t xml:space="preserve">. </w:t>
      </w:r>
      <w:proofErr w:type="gramStart"/>
      <w:r w:rsidRPr="00ED6951">
        <w:rPr>
          <w:rFonts w:ascii="Times New Roman" w:hAnsi="Times New Roman" w:cs="Times New Roman"/>
          <w:sz w:val="24"/>
          <w:szCs w:val="24"/>
        </w:rPr>
        <w:t>in</w:t>
      </w:r>
      <w:proofErr w:type="gramEnd"/>
      <w:r w:rsidRPr="00ED6951">
        <w:rPr>
          <w:rFonts w:ascii="Times New Roman" w:hAnsi="Times New Roman" w:cs="Times New Roman"/>
          <w:sz w:val="24"/>
          <w:szCs w:val="24"/>
        </w:rPr>
        <w:t xml:space="preserve"> </w:t>
      </w:r>
      <w:r w:rsidRPr="00ED6951">
        <w:rPr>
          <w:rFonts w:ascii="Times New Roman" w:hAnsi="Times New Roman" w:cs="Times New Roman"/>
          <w:i/>
          <w:sz w:val="24"/>
          <w:szCs w:val="24"/>
        </w:rPr>
        <w:t>Essays Critical and Clinical</w:t>
      </w:r>
      <w:r w:rsidRPr="00ED6951">
        <w:rPr>
          <w:rFonts w:ascii="Times New Roman" w:hAnsi="Times New Roman" w:cs="Times New Roman"/>
          <w:sz w:val="24"/>
          <w:szCs w:val="24"/>
        </w:rPr>
        <w:t>. Minneapolis: U</w:t>
      </w:r>
      <w:ins w:id="120" w:author="Babs" w:date="2015-06-18T16:48:00Z">
        <w:r w:rsidR="00AA1FF6">
          <w:rPr>
            <w:rFonts w:ascii="Times New Roman" w:hAnsi="Times New Roman" w:cs="Times New Roman"/>
            <w:sz w:val="24"/>
            <w:szCs w:val="24"/>
          </w:rPr>
          <w:t>niversity</w:t>
        </w:r>
      </w:ins>
      <w:r w:rsidRPr="00ED6951">
        <w:rPr>
          <w:rFonts w:ascii="Times New Roman" w:hAnsi="Times New Roman" w:cs="Times New Roman"/>
          <w:sz w:val="24"/>
          <w:szCs w:val="24"/>
        </w:rPr>
        <w:t xml:space="preserve"> of Minnesota, 1997</w:t>
      </w:r>
      <w:ins w:id="121" w:author="Babs" w:date="2015-06-18T16:48:00Z">
        <w:r w:rsidR="00AA1FF6">
          <w:rPr>
            <w:rFonts w:ascii="Times New Roman" w:hAnsi="Times New Roman" w:cs="Times New Roman"/>
            <w:sz w:val="24"/>
            <w:szCs w:val="24"/>
          </w:rPr>
          <w:t>. Print.</w:t>
        </w:r>
      </w:ins>
    </w:p>
    <w:p w:rsidR="00433E8C" w:rsidRPr="00ED6951" w:rsidRDefault="00FD7589" w:rsidP="00ED6951">
      <w:pPr>
        <w:spacing w:line="480" w:lineRule="auto"/>
        <w:ind w:left="567" w:hanging="567"/>
        <w:rPr>
          <w:rFonts w:ascii="Times New Roman" w:hAnsi="Times New Roman" w:cs="Times New Roman"/>
          <w:sz w:val="24"/>
          <w:szCs w:val="24"/>
        </w:rPr>
      </w:pPr>
      <w:r>
        <w:rPr>
          <w:rFonts w:ascii="Times New Roman" w:hAnsi="Times New Roman" w:cs="Times New Roman"/>
          <w:sz w:val="24"/>
          <w:szCs w:val="24"/>
        </w:rPr>
        <w:t>--</w:t>
      </w:r>
      <w:r w:rsidR="00433E8C" w:rsidRPr="00ED6951">
        <w:rPr>
          <w:rFonts w:ascii="Times New Roman" w:hAnsi="Times New Roman" w:cs="Times New Roman"/>
          <w:sz w:val="24"/>
          <w:szCs w:val="24"/>
        </w:rPr>
        <w:t xml:space="preserve">- "On Four Poetic Formulas That Might Summarize The Kantian Philosophy" </w:t>
      </w:r>
      <w:del w:id="122" w:author="Babs" w:date="2015-06-18T16:49:00Z">
        <w:r w:rsidR="00433E8C" w:rsidRPr="00ED6951" w:rsidDel="00AA1FF6">
          <w:rPr>
            <w:rFonts w:ascii="Times New Roman" w:hAnsi="Times New Roman" w:cs="Times New Roman"/>
            <w:sz w:val="24"/>
            <w:szCs w:val="24"/>
          </w:rPr>
          <w:delText>Trans. Anthony Uhlmann</w:delText>
        </w:r>
      </w:del>
      <w:ins w:id="123" w:author="Babs" w:date="2015-06-18T16:48:00Z">
        <w:r w:rsidR="00AA1FF6">
          <w:rPr>
            <w:rFonts w:ascii="Times New Roman" w:hAnsi="Times New Roman" w:cs="Times New Roman"/>
            <w:sz w:val="24"/>
            <w:szCs w:val="24"/>
          </w:rPr>
          <w:t>i</w:t>
        </w:r>
      </w:ins>
      <w:del w:id="124" w:author="Babs" w:date="2015-06-18T16:48:00Z">
        <w:r w:rsidR="00433E8C" w:rsidRPr="00ED6951" w:rsidDel="00AA1FF6">
          <w:rPr>
            <w:rFonts w:ascii="Times New Roman" w:hAnsi="Times New Roman" w:cs="Times New Roman"/>
            <w:sz w:val="24"/>
            <w:szCs w:val="24"/>
          </w:rPr>
          <w:delText>. i</w:delText>
        </w:r>
      </w:del>
      <w:r w:rsidR="00433E8C" w:rsidRPr="00ED6951">
        <w:rPr>
          <w:rFonts w:ascii="Times New Roman" w:hAnsi="Times New Roman" w:cs="Times New Roman"/>
          <w:sz w:val="24"/>
          <w:szCs w:val="24"/>
        </w:rPr>
        <w:t xml:space="preserve">n </w:t>
      </w:r>
      <w:r w:rsidR="00433E8C" w:rsidRPr="00ED6951">
        <w:rPr>
          <w:rFonts w:ascii="Times New Roman" w:hAnsi="Times New Roman" w:cs="Times New Roman"/>
          <w:i/>
          <w:sz w:val="24"/>
          <w:szCs w:val="24"/>
        </w:rPr>
        <w:t>Essays Critical and Clinical</w:t>
      </w:r>
      <w:r w:rsidR="00433E8C" w:rsidRPr="00ED6951">
        <w:rPr>
          <w:rFonts w:ascii="Times New Roman" w:hAnsi="Times New Roman" w:cs="Times New Roman"/>
          <w:sz w:val="24"/>
          <w:szCs w:val="24"/>
        </w:rPr>
        <w:t xml:space="preserve">. </w:t>
      </w:r>
      <w:proofErr w:type="gramStart"/>
      <w:ins w:id="125" w:author="Babs" w:date="2015-06-18T16:49:00Z">
        <w:r w:rsidR="00AA1FF6" w:rsidRPr="00ED6951">
          <w:rPr>
            <w:rFonts w:ascii="Times New Roman" w:hAnsi="Times New Roman" w:cs="Times New Roman"/>
            <w:sz w:val="24"/>
            <w:szCs w:val="24"/>
          </w:rPr>
          <w:t xml:space="preserve">Trans. Anthony </w:t>
        </w:r>
        <w:proofErr w:type="spellStart"/>
        <w:r w:rsidR="00AA1FF6" w:rsidRPr="00ED6951">
          <w:rPr>
            <w:rFonts w:ascii="Times New Roman" w:hAnsi="Times New Roman" w:cs="Times New Roman"/>
            <w:sz w:val="24"/>
            <w:szCs w:val="24"/>
          </w:rPr>
          <w:t>Uhlmann</w:t>
        </w:r>
        <w:proofErr w:type="spellEnd"/>
        <w:r w:rsidR="00AA1FF6">
          <w:rPr>
            <w:rFonts w:ascii="Times New Roman" w:hAnsi="Times New Roman" w:cs="Times New Roman"/>
            <w:sz w:val="24"/>
            <w:szCs w:val="24"/>
          </w:rPr>
          <w:t>.</w:t>
        </w:r>
        <w:proofErr w:type="gramEnd"/>
        <w:r w:rsidR="00AA1FF6">
          <w:rPr>
            <w:rFonts w:ascii="Times New Roman" w:hAnsi="Times New Roman" w:cs="Times New Roman"/>
            <w:sz w:val="24"/>
            <w:szCs w:val="24"/>
          </w:rPr>
          <w:t xml:space="preserve"> </w:t>
        </w:r>
      </w:ins>
      <w:r w:rsidR="00433E8C" w:rsidRPr="00ED6951">
        <w:rPr>
          <w:rFonts w:ascii="Times New Roman" w:hAnsi="Times New Roman" w:cs="Times New Roman"/>
          <w:sz w:val="24"/>
          <w:szCs w:val="24"/>
        </w:rPr>
        <w:t>Minneapolis: U of Minnesota, 1997</w:t>
      </w:r>
      <w:ins w:id="126" w:author="Babs" w:date="2015-06-18T16:48:00Z">
        <w:r w:rsidR="00AA1FF6">
          <w:rPr>
            <w:rFonts w:ascii="Times New Roman" w:hAnsi="Times New Roman" w:cs="Times New Roman"/>
            <w:sz w:val="24"/>
            <w:szCs w:val="24"/>
          </w:rPr>
          <w:t>. Print.</w:t>
        </w:r>
      </w:ins>
    </w:p>
    <w:p w:rsidR="00D63ADA" w:rsidRPr="00ED6951" w:rsidRDefault="00FD7589" w:rsidP="00ED6951">
      <w:pPr>
        <w:spacing w:line="480" w:lineRule="auto"/>
        <w:ind w:left="567" w:hanging="567"/>
        <w:rPr>
          <w:rFonts w:ascii="Times New Roman" w:hAnsi="Times New Roman" w:cs="Times New Roman"/>
          <w:sz w:val="24"/>
          <w:szCs w:val="24"/>
        </w:rPr>
      </w:pPr>
      <w:r>
        <w:rPr>
          <w:rFonts w:ascii="Times New Roman" w:hAnsi="Times New Roman" w:cs="Times New Roman"/>
          <w:i/>
          <w:iCs/>
          <w:sz w:val="24"/>
          <w:szCs w:val="24"/>
        </w:rPr>
        <w:t>--</w:t>
      </w:r>
      <w:r w:rsidR="00433E8C" w:rsidRPr="00ED6951">
        <w:rPr>
          <w:rFonts w:ascii="Times New Roman" w:hAnsi="Times New Roman" w:cs="Times New Roman"/>
          <w:i/>
          <w:iCs/>
          <w:sz w:val="24"/>
          <w:szCs w:val="24"/>
        </w:rPr>
        <w:t xml:space="preserve">- </w:t>
      </w:r>
      <w:r w:rsidR="00A06E7A" w:rsidRPr="00ED6951">
        <w:rPr>
          <w:rFonts w:ascii="Times New Roman" w:hAnsi="Times New Roman" w:cs="Times New Roman"/>
          <w:i/>
          <w:iCs/>
          <w:sz w:val="24"/>
          <w:szCs w:val="24"/>
        </w:rPr>
        <w:t>Cinema 2: The Time-Image</w:t>
      </w:r>
      <w:ins w:id="127" w:author="Babs" w:date="2015-06-18T16:49:00Z">
        <w:r w:rsidR="00AA1FF6">
          <w:rPr>
            <w:rFonts w:ascii="Times New Roman" w:hAnsi="Times New Roman" w:cs="Times New Roman"/>
            <w:sz w:val="24"/>
            <w:szCs w:val="24"/>
          </w:rPr>
          <w:t xml:space="preserve">. </w:t>
        </w:r>
        <w:proofErr w:type="gramStart"/>
        <w:r w:rsidR="00AA1FF6">
          <w:rPr>
            <w:rFonts w:ascii="Times New Roman" w:hAnsi="Times New Roman" w:cs="Times New Roman"/>
            <w:sz w:val="24"/>
            <w:szCs w:val="24"/>
          </w:rPr>
          <w:t>T</w:t>
        </w:r>
      </w:ins>
      <w:del w:id="128" w:author="Babs" w:date="2015-06-18T16:49:00Z">
        <w:r w:rsidR="00A06E7A" w:rsidRPr="00ED6951" w:rsidDel="00AA1FF6">
          <w:rPr>
            <w:rFonts w:ascii="Times New Roman" w:hAnsi="Times New Roman" w:cs="Times New Roman"/>
            <w:sz w:val="24"/>
            <w:szCs w:val="24"/>
          </w:rPr>
          <w:delText>, t</w:delText>
        </w:r>
      </w:del>
      <w:r w:rsidR="00A06E7A" w:rsidRPr="00ED6951">
        <w:rPr>
          <w:rFonts w:ascii="Times New Roman" w:hAnsi="Times New Roman" w:cs="Times New Roman"/>
          <w:sz w:val="24"/>
          <w:szCs w:val="24"/>
        </w:rPr>
        <w:t>rans.</w:t>
      </w:r>
      <w:proofErr w:type="gramEnd"/>
      <w:r w:rsidR="00A06E7A" w:rsidRPr="00ED6951">
        <w:rPr>
          <w:rFonts w:ascii="Times New Roman" w:hAnsi="Times New Roman" w:cs="Times New Roman"/>
          <w:sz w:val="24"/>
          <w:szCs w:val="24"/>
        </w:rPr>
        <w:t xml:space="preserve"> Hugh Tomlinson</w:t>
      </w:r>
      <w:ins w:id="129" w:author="Babs" w:date="2015-06-18T16:48:00Z">
        <w:r w:rsidR="00AA1FF6">
          <w:rPr>
            <w:rFonts w:ascii="Times New Roman" w:hAnsi="Times New Roman" w:cs="Times New Roman"/>
            <w:sz w:val="24"/>
            <w:szCs w:val="24"/>
          </w:rPr>
          <w:t xml:space="preserve">. </w:t>
        </w:r>
      </w:ins>
      <w:del w:id="130" w:author="Babs" w:date="2015-06-18T16:48:00Z">
        <w:r w:rsidR="00A06E7A" w:rsidRPr="00ED6951" w:rsidDel="00AA1FF6">
          <w:rPr>
            <w:rFonts w:ascii="Times New Roman" w:hAnsi="Times New Roman" w:cs="Times New Roman"/>
            <w:sz w:val="24"/>
            <w:szCs w:val="24"/>
          </w:rPr>
          <w:delText xml:space="preserve"> (</w:delText>
        </w:r>
      </w:del>
      <w:r w:rsidR="00A06E7A" w:rsidRPr="00ED6951">
        <w:rPr>
          <w:rFonts w:ascii="Times New Roman" w:hAnsi="Times New Roman" w:cs="Times New Roman"/>
          <w:sz w:val="24"/>
          <w:szCs w:val="24"/>
        </w:rPr>
        <w:t xml:space="preserve">London: </w:t>
      </w:r>
      <w:proofErr w:type="spellStart"/>
      <w:r w:rsidR="00A06E7A" w:rsidRPr="00ED6951">
        <w:rPr>
          <w:rFonts w:ascii="Times New Roman" w:hAnsi="Times New Roman" w:cs="Times New Roman"/>
          <w:sz w:val="24"/>
          <w:szCs w:val="24"/>
        </w:rPr>
        <w:t>Athlone</w:t>
      </w:r>
      <w:proofErr w:type="spellEnd"/>
      <w:r w:rsidR="00A06E7A" w:rsidRPr="00ED6951">
        <w:rPr>
          <w:rFonts w:ascii="Times New Roman" w:hAnsi="Times New Roman" w:cs="Times New Roman"/>
          <w:sz w:val="24"/>
          <w:szCs w:val="24"/>
        </w:rPr>
        <w:t>, 1986</w:t>
      </w:r>
      <w:ins w:id="131" w:author="Babs" w:date="2015-06-18T16:48:00Z">
        <w:r w:rsidR="00AA1FF6">
          <w:rPr>
            <w:rFonts w:ascii="Times New Roman" w:hAnsi="Times New Roman" w:cs="Times New Roman"/>
            <w:sz w:val="24"/>
            <w:szCs w:val="24"/>
          </w:rPr>
          <w:t xml:space="preserve">. </w:t>
        </w:r>
      </w:ins>
      <w:del w:id="132" w:author="Babs" w:date="2015-06-18T16:48:00Z">
        <w:r w:rsidR="00A06E7A" w:rsidRPr="00ED6951" w:rsidDel="00AA1FF6">
          <w:rPr>
            <w:rFonts w:ascii="Times New Roman" w:hAnsi="Times New Roman" w:cs="Times New Roman"/>
            <w:sz w:val="24"/>
            <w:szCs w:val="24"/>
          </w:rPr>
          <w:delText>)</w:delText>
        </w:r>
      </w:del>
      <w:ins w:id="133" w:author="Babs" w:date="2015-06-18T16:48:00Z">
        <w:r w:rsidR="00AA1FF6">
          <w:rPr>
            <w:rFonts w:ascii="Times New Roman" w:hAnsi="Times New Roman" w:cs="Times New Roman"/>
            <w:sz w:val="24"/>
            <w:szCs w:val="24"/>
          </w:rPr>
          <w:t xml:space="preserve">Print. </w:t>
        </w:r>
      </w:ins>
      <w:del w:id="134" w:author="Babs" w:date="2015-06-18T16:48:00Z">
        <w:r w:rsidR="00D63ADA" w:rsidRPr="00ED6951" w:rsidDel="00AA1FF6">
          <w:rPr>
            <w:rFonts w:ascii="Times New Roman" w:hAnsi="Times New Roman" w:cs="Times New Roman"/>
            <w:sz w:val="24"/>
            <w:szCs w:val="24"/>
          </w:rPr>
          <w:delText>AV</w:delText>
        </w:r>
      </w:del>
    </w:p>
    <w:p w:rsidR="00433E8C" w:rsidRPr="00ED6951" w:rsidRDefault="00FD7589" w:rsidP="00ED6951">
      <w:pPr>
        <w:spacing w:line="480" w:lineRule="auto"/>
        <w:ind w:left="567" w:hanging="567"/>
        <w:rPr>
          <w:rFonts w:ascii="Times New Roman" w:hAnsi="Times New Roman" w:cs="Times New Roman"/>
          <w:sz w:val="24"/>
          <w:szCs w:val="24"/>
        </w:rPr>
      </w:pPr>
      <w:r>
        <w:rPr>
          <w:rFonts w:ascii="Times New Roman" w:hAnsi="Times New Roman" w:cs="Times New Roman"/>
          <w:i/>
          <w:iCs/>
          <w:sz w:val="24"/>
          <w:szCs w:val="24"/>
        </w:rPr>
        <w:t>--</w:t>
      </w:r>
      <w:r w:rsidR="00433E8C" w:rsidRPr="00ED6951">
        <w:rPr>
          <w:rFonts w:ascii="Times New Roman" w:hAnsi="Times New Roman" w:cs="Times New Roman"/>
          <w:i/>
          <w:iCs/>
          <w:sz w:val="24"/>
          <w:szCs w:val="24"/>
        </w:rPr>
        <w:t xml:space="preserve">- </w:t>
      </w:r>
      <w:r w:rsidR="00A06E7A" w:rsidRPr="00ED6951">
        <w:rPr>
          <w:rFonts w:ascii="Times New Roman" w:hAnsi="Times New Roman" w:cs="Times New Roman"/>
          <w:i/>
          <w:iCs/>
          <w:sz w:val="24"/>
          <w:szCs w:val="24"/>
        </w:rPr>
        <w:t>Difference and Repetition</w:t>
      </w:r>
      <w:ins w:id="135" w:author="Babs" w:date="2015-06-18T16:49:00Z">
        <w:r w:rsidR="00AA1FF6">
          <w:rPr>
            <w:rFonts w:ascii="Times New Roman" w:hAnsi="Times New Roman" w:cs="Times New Roman"/>
            <w:sz w:val="24"/>
            <w:szCs w:val="24"/>
          </w:rPr>
          <w:t>.</w:t>
        </w:r>
      </w:ins>
      <w:del w:id="136" w:author="Babs" w:date="2015-06-18T16:49:00Z">
        <w:r w:rsidR="00A06E7A" w:rsidRPr="00ED6951" w:rsidDel="00AA1FF6">
          <w:rPr>
            <w:rFonts w:ascii="Times New Roman" w:hAnsi="Times New Roman" w:cs="Times New Roman"/>
            <w:sz w:val="24"/>
            <w:szCs w:val="24"/>
          </w:rPr>
          <w:delText>,</w:delText>
        </w:r>
      </w:del>
      <w:r w:rsidR="00A06E7A" w:rsidRPr="00ED6951">
        <w:rPr>
          <w:rFonts w:ascii="Times New Roman" w:hAnsi="Times New Roman" w:cs="Times New Roman"/>
          <w:sz w:val="24"/>
          <w:szCs w:val="24"/>
        </w:rPr>
        <w:t xml:space="preserve"> </w:t>
      </w:r>
      <w:proofErr w:type="gramStart"/>
      <w:ins w:id="137" w:author="Babs" w:date="2015-06-18T16:49:00Z">
        <w:r w:rsidR="00AA1FF6">
          <w:rPr>
            <w:rFonts w:ascii="Times New Roman" w:hAnsi="Times New Roman" w:cs="Times New Roman"/>
            <w:sz w:val="24"/>
            <w:szCs w:val="24"/>
          </w:rPr>
          <w:t>T</w:t>
        </w:r>
      </w:ins>
      <w:del w:id="138" w:author="Babs" w:date="2015-06-18T16:49:00Z">
        <w:r w:rsidR="00A06E7A" w:rsidRPr="00ED6951" w:rsidDel="00AA1FF6">
          <w:rPr>
            <w:rFonts w:ascii="Times New Roman" w:hAnsi="Times New Roman" w:cs="Times New Roman"/>
            <w:sz w:val="24"/>
            <w:szCs w:val="24"/>
          </w:rPr>
          <w:delText>t</w:delText>
        </w:r>
      </w:del>
      <w:r w:rsidR="00A06E7A" w:rsidRPr="00ED6951">
        <w:rPr>
          <w:rFonts w:ascii="Times New Roman" w:hAnsi="Times New Roman" w:cs="Times New Roman"/>
          <w:sz w:val="24"/>
          <w:szCs w:val="24"/>
        </w:rPr>
        <w:t>rans.</w:t>
      </w:r>
      <w:proofErr w:type="gramEnd"/>
      <w:r w:rsidR="00A06E7A" w:rsidRPr="00ED6951">
        <w:rPr>
          <w:rFonts w:ascii="Times New Roman" w:hAnsi="Times New Roman" w:cs="Times New Roman"/>
          <w:sz w:val="24"/>
          <w:szCs w:val="24"/>
        </w:rPr>
        <w:t xml:space="preserve"> Paul Patton</w:t>
      </w:r>
      <w:ins w:id="139" w:author="Babs" w:date="2015-06-18T16:49:00Z">
        <w:r w:rsidR="00AA1FF6">
          <w:rPr>
            <w:rFonts w:ascii="Times New Roman" w:hAnsi="Times New Roman" w:cs="Times New Roman"/>
            <w:sz w:val="24"/>
            <w:szCs w:val="24"/>
          </w:rPr>
          <w:t xml:space="preserve">. </w:t>
        </w:r>
      </w:ins>
      <w:del w:id="140" w:author="Babs" w:date="2015-06-18T16:49:00Z">
        <w:r w:rsidR="00A06E7A" w:rsidRPr="00ED6951" w:rsidDel="00AA1FF6">
          <w:rPr>
            <w:rFonts w:ascii="Times New Roman" w:hAnsi="Times New Roman" w:cs="Times New Roman"/>
            <w:sz w:val="24"/>
            <w:szCs w:val="24"/>
          </w:rPr>
          <w:delText xml:space="preserve"> (</w:delText>
        </w:r>
      </w:del>
      <w:r w:rsidR="00A06E7A" w:rsidRPr="00ED6951">
        <w:rPr>
          <w:rFonts w:ascii="Times New Roman" w:hAnsi="Times New Roman" w:cs="Times New Roman"/>
          <w:sz w:val="24"/>
          <w:szCs w:val="24"/>
        </w:rPr>
        <w:t>London: Continuum, 2001</w:t>
      </w:r>
      <w:ins w:id="141" w:author="Babs" w:date="2015-06-18T16:49:00Z">
        <w:r w:rsidR="00AA1FF6">
          <w:rPr>
            <w:rFonts w:ascii="Times New Roman" w:hAnsi="Times New Roman" w:cs="Times New Roman"/>
            <w:sz w:val="24"/>
            <w:szCs w:val="24"/>
          </w:rPr>
          <w:t>. Print.</w:t>
        </w:r>
      </w:ins>
      <w:del w:id="142" w:author="Babs" w:date="2015-06-18T16:49:00Z">
        <w:r w:rsidR="00A06E7A" w:rsidRPr="00ED6951" w:rsidDel="00AA1FF6">
          <w:rPr>
            <w:rFonts w:ascii="Times New Roman" w:hAnsi="Times New Roman" w:cs="Times New Roman"/>
            <w:sz w:val="24"/>
            <w:szCs w:val="24"/>
          </w:rPr>
          <w:delText>)</w:delText>
        </w:r>
      </w:del>
    </w:p>
    <w:p w:rsidR="00433E8C" w:rsidRPr="00ED6951" w:rsidRDefault="00FD7589" w:rsidP="00ED6951">
      <w:pPr>
        <w:spacing w:line="480" w:lineRule="auto"/>
        <w:ind w:left="567" w:hanging="567"/>
        <w:rPr>
          <w:rFonts w:ascii="Times New Roman" w:hAnsi="Times New Roman" w:cs="Times New Roman"/>
          <w:sz w:val="24"/>
          <w:szCs w:val="24"/>
        </w:rPr>
      </w:pPr>
      <w:r>
        <w:rPr>
          <w:rFonts w:ascii="Times New Roman" w:hAnsi="Times New Roman" w:cs="Times New Roman"/>
          <w:i/>
          <w:iCs/>
          <w:sz w:val="24"/>
          <w:szCs w:val="24"/>
        </w:rPr>
        <w:t>--</w:t>
      </w:r>
      <w:r w:rsidR="00433E8C" w:rsidRPr="00ED6951">
        <w:rPr>
          <w:rFonts w:ascii="Times New Roman" w:hAnsi="Times New Roman" w:cs="Times New Roman"/>
          <w:i/>
          <w:iCs/>
          <w:sz w:val="24"/>
          <w:szCs w:val="24"/>
        </w:rPr>
        <w:t xml:space="preserve">- </w:t>
      </w:r>
      <w:r w:rsidR="00A06E7A" w:rsidRPr="00ED6951">
        <w:rPr>
          <w:rFonts w:ascii="Times New Roman" w:hAnsi="Times New Roman" w:cs="Times New Roman"/>
          <w:i/>
          <w:iCs/>
          <w:sz w:val="24"/>
          <w:szCs w:val="24"/>
        </w:rPr>
        <w:t>Cinema 1: The Movement-Image</w:t>
      </w:r>
      <w:ins w:id="143" w:author="Babs" w:date="2015-06-18T16:49:00Z">
        <w:r w:rsidR="00AA1FF6">
          <w:rPr>
            <w:rFonts w:ascii="Times New Roman" w:hAnsi="Times New Roman" w:cs="Times New Roman"/>
            <w:sz w:val="24"/>
            <w:szCs w:val="24"/>
          </w:rPr>
          <w:t xml:space="preserve">. </w:t>
        </w:r>
        <w:proofErr w:type="gramStart"/>
        <w:r w:rsidR="00AA1FF6">
          <w:rPr>
            <w:rFonts w:ascii="Times New Roman" w:hAnsi="Times New Roman" w:cs="Times New Roman"/>
            <w:sz w:val="24"/>
            <w:szCs w:val="24"/>
          </w:rPr>
          <w:t>T</w:t>
        </w:r>
      </w:ins>
      <w:del w:id="144" w:author="Babs" w:date="2015-06-18T16:49:00Z">
        <w:r w:rsidR="00A06E7A" w:rsidRPr="00ED6951" w:rsidDel="00AA1FF6">
          <w:rPr>
            <w:rFonts w:ascii="Times New Roman" w:hAnsi="Times New Roman" w:cs="Times New Roman"/>
            <w:sz w:val="24"/>
            <w:szCs w:val="24"/>
          </w:rPr>
          <w:delText>, t</w:delText>
        </w:r>
      </w:del>
      <w:r w:rsidR="00A06E7A" w:rsidRPr="00ED6951">
        <w:rPr>
          <w:rFonts w:ascii="Times New Roman" w:hAnsi="Times New Roman" w:cs="Times New Roman"/>
          <w:sz w:val="24"/>
          <w:szCs w:val="24"/>
        </w:rPr>
        <w:t>rans.</w:t>
      </w:r>
      <w:proofErr w:type="gramEnd"/>
      <w:r w:rsidR="00A06E7A" w:rsidRPr="00ED6951">
        <w:rPr>
          <w:rFonts w:ascii="Times New Roman" w:hAnsi="Times New Roman" w:cs="Times New Roman"/>
          <w:sz w:val="24"/>
          <w:szCs w:val="24"/>
        </w:rPr>
        <w:t xml:space="preserve"> Hugh Tomlinson</w:t>
      </w:r>
      <w:ins w:id="145" w:author="Babs" w:date="2015-06-18T16:49:00Z">
        <w:r w:rsidR="00AA1FF6">
          <w:rPr>
            <w:rFonts w:ascii="Times New Roman" w:hAnsi="Times New Roman" w:cs="Times New Roman"/>
            <w:sz w:val="24"/>
            <w:szCs w:val="24"/>
          </w:rPr>
          <w:t xml:space="preserve">. </w:t>
        </w:r>
      </w:ins>
      <w:del w:id="146" w:author="Babs" w:date="2015-06-18T16:49:00Z">
        <w:r w:rsidR="00A06E7A" w:rsidRPr="00ED6951" w:rsidDel="00AA1FF6">
          <w:rPr>
            <w:rFonts w:ascii="Times New Roman" w:hAnsi="Times New Roman" w:cs="Times New Roman"/>
            <w:sz w:val="24"/>
            <w:szCs w:val="24"/>
          </w:rPr>
          <w:delText xml:space="preserve"> (</w:delText>
        </w:r>
      </w:del>
      <w:r w:rsidR="00A06E7A" w:rsidRPr="00ED6951">
        <w:rPr>
          <w:rFonts w:ascii="Times New Roman" w:hAnsi="Times New Roman" w:cs="Times New Roman"/>
          <w:sz w:val="24"/>
          <w:szCs w:val="24"/>
        </w:rPr>
        <w:t xml:space="preserve">London: </w:t>
      </w:r>
      <w:proofErr w:type="spellStart"/>
      <w:r w:rsidR="00A06E7A" w:rsidRPr="00ED6951">
        <w:rPr>
          <w:rFonts w:ascii="Times New Roman" w:hAnsi="Times New Roman" w:cs="Times New Roman"/>
          <w:sz w:val="24"/>
          <w:szCs w:val="24"/>
        </w:rPr>
        <w:t>Athlone</w:t>
      </w:r>
      <w:proofErr w:type="spellEnd"/>
      <w:r w:rsidR="00A06E7A" w:rsidRPr="00ED6951">
        <w:rPr>
          <w:rFonts w:ascii="Times New Roman" w:hAnsi="Times New Roman" w:cs="Times New Roman"/>
          <w:sz w:val="24"/>
          <w:szCs w:val="24"/>
        </w:rPr>
        <w:t>, 1986</w:t>
      </w:r>
      <w:ins w:id="147" w:author="Babs" w:date="2015-06-18T16:49:00Z">
        <w:r w:rsidR="00AA1FF6">
          <w:rPr>
            <w:rFonts w:ascii="Times New Roman" w:hAnsi="Times New Roman" w:cs="Times New Roman"/>
            <w:sz w:val="24"/>
            <w:szCs w:val="24"/>
          </w:rPr>
          <w:t>.</w:t>
        </w:r>
      </w:ins>
      <w:ins w:id="148" w:author="Babs" w:date="2015-06-18T16:52:00Z">
        <w:r w:rsidR="00AA1FF6">
          <w:rPr>
            <w:rFonts w:ascii="Times New Roman" w:hAnsi="Times New Roman" w:cs="Times New Roman"/>
            <w:sz w:val="24"/>
            <w:szCs w:val="24"/>
          </w:rPr>
          <w:t xml:space="preserve"> Print.</w:t>
        </w:r>
      </w:ins>
      <w:del w:id="149" w:author="Babs" w:date="2015-06-18T16:49:00Z">
        <w:r w:rsidR="00A06E7A" w:rsidRPr="00ED6951" w:rsidDel="00AA1FF6">
          <w:rPr>
            <w:rFonts w:ascii="Times New Roman" w:hAnsi="Times New Roman" w:cs="Times New Roman"/>
            <w:sz w:val="24"/>
            <w:szCs w:val="24"/>
          </w:rPr>
          <w:delText>)</w:delText>
        </w:r>
      </w:del>
    </w:p>
    <w:p w:rsidR="00A06E7A" w:rsidRPr="00ED6951" w:rsidRDefault="00A06E7A" w:rsidP="00ED6951">
      <w:pPr>
        <w:spacing w:line="480" w:lineRule="auto"/>
        <w:ind w:left="567" w:hanging="567"/>
        <w:rPr>
          <w:rFonts w:ascii="Times New Roman" w:hAnsi="Times New Roman" w:cs="Times New Roman"/>
          <w:sz w:val="24"/>
          <w:szCs w:val="24"/>
        </w:rPr>
      </w:pPr>
      <w:proofErr w:type="gramStart"/>
      <w:r w:rsidRPr="00ED6951">
        <w:rPr>
          <w:rFonts w:ascii="Times New Roman" w:hAnsi="Times New Roman" w:cs="Times New Roman"/>
          <w:sz w:val="24"/>
          <w:szCs w:val="24"/>
        </w:rPr>
        <w:t xml:space="preserve">Gilles </w:t>
      </w:r>
      <w:proofErr w:type="spellStart"/>
      <w:r w:rsidRPr="00ED6951">
        <w:rPr>
          <w:rFonts w:ascii="Times New Roman" w:hAnsi="Times New Roman" w:cs="Times New Roman"/>
          <w:sz w:val="24"/>
          <w:szCs w:val="24"/>
        </w:rPr>
        <w:t>Deleuze</w:t>
      </w:r>
      <w:proofErr w:type="spellEnd"/>
      <w:r w:rsidRPr="00ED6951">
        <w:rPr>
          <w:rFonts w:ascii="Times New Roman" w:hAnsi="Times New Roman" w:cs="Times New Roman"/>
          <w:sz w:val="24"/>
          <w:szCs w:val="24"/>
        </w:rPr>
        <w:t xml:space="preserve"> and </w:t>
      </w:r>
      <w:proofErr w:type="spellStart"/>
      <w:r w:rsidRPr="00ED6951">
        <w:rPr>
          <w:rFonts w:ascii="Times New Roman" w:hAnsi="Times New Roman" w:cs="Times New Roman"/>
          <w:sz w:val="24"/>
          <w:szCs w:val="24"/>
        </w:rPr>
        <w:t>Félix</w:t>
      </w:r>
      <w:proofErr w:type="spellEnd"/>
      <w:r w:rsidRPr="00ED6951">
        <w:rPr>
          <w:rFonts w:ascii="Times New Roman" w:hAnsi="Times New Roman" w:cs="Times New Roman"/>
          <w:sz w:val="24"/>
          <w:szCs w:val="24"/>
        </w:rPr>
        <w:t xml:space="preserve"> </w:t>
      </w:r>
      <w:proofErr w:type="spellStart"/>
      <w:r w:rsidRPr="00ED6951">
        <w:rPr>
          <w:rFonts w:ascii="Times New Roman" w:hAnsi="Times New Roman" w:cs="Times New Roman"/>
          <w:sz w:val="24"/>
          <w:szCs w:val="24"/>
        </w:rPr>
        <w:t>Guattari</w:t>
      </w:r>
      <w:proofErr w:type="spellEnd"/>
      <w:ins w:id="150" w:author="Babs" w:date="2015-06-18T16:49:00Z">
        <w:r w:rsidR="00AA1FF6">
          <w:rPr>
            <w:rFonts w:ascii="Times New Roman" w:hAnsi="Times New Roman" w:cs="Times New Roman"/>
            <w:sz w:val="24"/>
            <w:szCs w:val="24"/>
          </w:rPr>
          <w:t>.</w:t>
        </w:r>
      </w:ins>
      <w:proofErr w:type="gramEnd"/>
      <w:r w:rsidRPr="00ED6951">
        <w:rPr>
          <w:rFonts w:ascii="Times New Roman" w:hAnsi="Times New Roman" w:cs="Times New Roman"/>
          <w:sz w:val="24"/>
          <w:szCs w:val="24"/>
        </w:rPr>
        <w:t xml:space="preserve"> </w:t>
      </w:r>
      <w:r w:rsidRPr="00ED6951">
        <w:rPr>
          <w:rFonts w:ascii="Times New Roman" w:hAnsi="Times New Roman" w:cs="Times New Roman"/>
          <w:i/>
          <w:sz w:val="24"/>
          <w:szCs w:val="24"/>
        </w:rPr>
        <w:t>A Thousand Plateaus: Capitalism and Schizophrenia</w:t>
      </w:r>
      <w:ins w:id="151" w:author="Babs" w:date="2015-06-18T16:49:00Z">
        <w:r w:rsidR="00AA1FF6">
          <w:rPr>
            <w:rFonts w:ascii="Times New Roman" w:hAnsi="Times New Roman" w:cs="Times New Roman"/>
            <w:sz w:val="24"/>
            <w:szCs w:val="24"/>
          </w:rPr>
          <w:t xml:space="preserve">. </w:t>
        </w:r>
        <w:proofErr w:type="gramStart"/>
        <w:r w:rsidR="00AA1FF6">
          <w:rPr>
            <w:rFonts w:ascii="Times New Roman" w:hAnsi="Times New Roman" w:cs="Times New Roman"/>
            <w:sz w:val="24"/>
            <w:szCs w:val="24"/>
          </w:rPr>
          <w:t>T</w:t>
        </w:r>
      </w:ins>
      <w:del w:id="152" w:author="Babs" w:date="2015-06-18T16:49:00Z">
        <w:r w:rsidRPr="00ED6951" w:rsidDel="00AA1FF6">
          <w:rPr>
            <w:rFonts w:ascii="Times New Roman" w:hAnsi="Times New Roman" w:cs="Times New Roman"/>
            <w:sz w:val="24"/>
            <w:szCs w:val="24"/>
          </w:rPr>
          <w:delText>, t</w:delText>
        </w:r>
      </w:del>
      <w:r w:rsidRPr="00ED6951">
        <w:rPr>
          <w:rFonts w:ascii="Times New Roman" w:hAnsi="Times New Roman" w:cs="Times New Roman"/>
          <w:sz w:val="24"/>
          <w:szCs w:val="24"/>
        </w:rPr>
        <w:t>rans.</w:t>
      </w:r>
      <w:proofErr w:type="gramEnd"/>
      <w:r w:rsidRPr="00ED6951">
        <w:rPr>
          <w:rFonts w:ascii="Times New Roman" w:hAnsi="Times New Roman" w:cs="Times New Roman"/>
          <w:sz w:val="24"/>
          <w:szCs w:val="24"/>
        </w:rPr>
        <w:t xml:space="preserve"> Brian </w:t>
      </w:r>
      <w:proofErr w:type="spellStart"/>
      <w:r w:rsidRPr="00ED6951">
        <w:rPr>
          <w:rFonts w:ascii="Times New Roman" w:hAnsi="Times New Roman" w:cs="Times New Roman"/>
          <w:sz w:val="24"/>
          <w:szCs w:val="24"/>
        </w:rPr>
        <w:t>Massumi</w:t>
      </w:r>
      <w:proofErr w:type="spellEnd"/>
      <w:ins w:id="153" w:author="Babs" w:date="2015-06-18T16:49:00Z">
        <w:r w:rsidR="00AA1FF6">
          <w:rPr>
            <w:rFonts w:ascii="Times New Roman" w:hAnsi="Times New Roman" w:cs="Times New Roman"/>
            <w:sz w:val="24"/>
            <w:szCs w:val="24"/>
          </w:rPr>
          <w:t xml:space="preserve">. </w:t>
        </w:r>
      </w:ins>
      <w:del w:id="154" w:author="Babs" w:date="2015-06-18T16:49:00Z">
        <w:r w:rsidRPr="00ED6951" w:rsidDel="00AA1FF6">
          <w:rPr>
            <w:rFonts w:ascii="Times New Roman" w:hAnsi="Times New Roman" w:cs="Times New Roman"/>
            <w:sz w:val="24"/>
            <w:szCs w:val="24"/>
          </w:rPr>
          <w:delText xml:space="preserve"> (</w:delText>
        </w:r>
      </w:del>
      <w:r w:rsidRPr="00ED6951">
        <w:rPr>
          <w:rFonts w:ascii="Times New Roman" w:hAnsi="Times New Roman" w:cs="Times New Roman"/>
          <w:sz w:val="24"/>
          <w:szCs w:val="24"/>
        </w:rPr>
        <w:t>Minneapolis: University of Minnesota Press, 1987</w:t>
      </w:r>
      <w:ins w:id="155" w:author="Babs" w:date="2015-06-18T16:49:00Z">
        <w:r w:rsidR="00AA1FF6">
          <w:rPr>
            <w:rFonts w:ascii="Times New Roman" w:hAnsi="Times New Roman" w:cs="Times New Roman"/>
            <w:sz w:val="24"/>
            <w:szCs w:val="24"/>
          </w:rPr>
          <w:t xml:space="preserve">. Print. </w:t>
        </w:r>
      </w:ins>
      <w:del w:id="156" w:author="Babs" w:date="2015-06-18T16:49:00Z">
        <w:r w:rsidRPr="00ED6951" w:rsidDel="00AA1FF6">
          <w:rPr>
            <w:rFonts w:ascii="Times New Roman" w:hAnsi="Times New Roman" w:cs="Times New Roman"/>
            <w:sz w:val="24"/>
            <w:szCs w:val="24"/>
          </w:rPr>
          <w:delText xml:space="preserve">), </w:delText>
        </w:r>
      </w:del>
    </w:p>
    <w:p w:rsidR="00433E8C" w:rsidRPr="00ED6951" w:rsidRDefault="00FD7589" w:rsidP="00ED6951">
      <w:pPr>
        <w:spacing w:line="480" w:lineRule="auto"/>
        <w:ind w:left="567" w:hanging="567"/>
        <w:rPr>
          <w:rFonts w:ascii="Times New Roman" w:hAnsi="Times New Roman" w:cs="Times New Roman"/>
          <w:sz w:val="24"/>
          <w:szCs w:val="24"/>
        </w:rPr>
      </w:pPr>
      <w:r>
        <w:rPr>
          <w:rFonts w:ascii="Times New Roman" w:hAnsi="Times New Roman" w:cs="Times New Roman"/>
          <w:i/>
          <w:sz w:val="24"/>
          <w:szCs w:val="24"/>
        </w:rPr>
        <w:t>--</w:t>
      </w:r>
      <w:r w:rsidR="006455F1" w:rsidRPr="00ED6951">
        <w:rPr>
          <w:rFonts w:ascii="Times New Roman" w:hAnsi="Times New Roman" w:cs="Times New Roman"/>
          <w:i/>
          <w:sz w:val="24"/>
          <w:szCs w:val="24"/>
        </w:rPr>
        <w:t xml:space="preserve">- </w:t>
      </w:r>
      <w:r w:rsidR="005C165A" w:rsidRPr="00ED6951">
        <w:rPr>
          <w:rFonts w:ascii="Times New Roman" w:hAnsi="Times New Roman" w:cs="Times New Roman"/>
          <w:i/>
          <w:sz w:val="24"/>
          <w:szCs w:val="24"/>
        </w:rPr>
        <w:t>What Is Philosophy?</w:t>
      </w:r>
      <w:r w:rsidR="005C165A" w:rsidRPr="00ED6951">
        <w:rPr>
          <w:rFonts w:ascii="Times New Roman" w:hAnsi="Times New Roman" w:cs="Times New Roman"/>
          <w:sz w:val="24"/>
          <w:szCs w:val="24"/>
        </w:rPr>
        <w:t xml:space="preserve"> Trans. Hugh Tomlinson and Graham </w:t>
      </w:r>
      <w:proofErr w:type="spellStart"/>
      <w:r w:rsidR="005C165A" w:rsidRPr="00ED6951">
        <w:rPr>
          <w:rFonts w:ascii="Times New Roman" w:hAnsi="Times New Roman" w:cs="Times New Roman"/>
          <w:sz w:val="24"/>
          <w:szCs w:val="24"/>
        </w:rPr>
        <w:t>Burchell</w:t>
      </w:r>
      <w:proofErr w:type="spellEnd"/>
      <w:r w:rsidR="005C165A" w:rsidRPr="00ED6951">
        <w:rPr>
          <w:rFonts w:ascii="Times New Roman" w:hAnsi="Times New Roman" w:cs="Times New Roman"/>
          <w:sz w:val="24"/>
          <w:szCs w:val="24"/>
        </w:rPr>
        <w:t xml:space="preserve">. </w:t>
      </w:r>
      <w:del w:id="157" w:author="Babs" w:date="2015-06-18T16:52:00Z">
        <w:r w:rsidR="005C165A" w:rsidRPr="00ED6951" w:rsidDel="00373DB5">
          <w:rPr>
            <w:rFonts w:ascii="Times New Roman" w:hAnsi="Times New Roman" w:cs="Times New Roman"/>
            <w:sz w:val="24"/>
            <w:szCs w:val="24"/>
          </w:rPr>
          <w:delText>(</w:delText>
        </w:r>
      </w:del>
      <w:r w:rsidR="005C165A" w:rsidRPr="00ED6951">
        <w:rPr>
          <w:rFonts w:ascii="Times New Roman" w:hAnsi="Times New Roman" w:cs="Times New Roman"/>
          <w:sz w:val="24"/>
          <w:szCs w:val="24"/>
        </w:rPr>
        <w:t>New York: Columbia UP, 1994</w:t>
      </w:r>
      <w:ins w:id="158" w:author="Babs" w:date="2015-06-18T16:52:00Z">
        <w:r w:rsidR="00373DB5">
          <w:rPr>
            <w:rFonts w:ascii="Times New Roman" w:hAnsi="Times New Roman" w:cs="Times New Roman"/>
            <w:sz w:val="24"/>
            <w:szCs w:val="24"/>
          </w:rPr>
          <w:t xml:space="preserve">. Print. </w:t>
        </w:r>
      </w:ins>
      <w:del w:id="159" w:author="Babs" w:date="2015-06-18T16:52:00Z">
        <w:r w:rsidR="005C165A" w:rsidRPr="00ED6951" w:rsidDel="00373DB5">
          <w:rPr>
            <w:rFonts w:ascii="Times New Roman" w:hAnsi="Times New Roman" w:cs="Times New Roman"/>
            <w:sz w:val="24"/>
            <w:szCs w:val="24"/>
          </w:rPr>
          <w:delText>)</w:delText>
        </w:r>
      </w:del>
    </w:p>
    <w:p w:rsidR="00433E8C" w:rsidRPr="00ED6951" w:rsidRDefault="005C165A" w:rsidP="00ED6951">
      <w:pPr>
        <w:spacing w:line="480" w:lineRule="auto"/>
        <w:ind w:left="567" w:hanging="567"/>
        <w:rPr>
          <w:rFonts w:ascii="Times New Roman" w:hAnsi="Times New Roman" w:cs="Times New Roman"/>
          <w:sz w:val="24"/>
          <w:szCs w:val="24"/>
        </w:rPr>
      </w:pPr>
      <w:proofErr w:type="spellStart"/>
      <w:r w:rsidRPr="00ED6951">
        <w:rPr>
          <w:rFonts w:ascii="Times New Roman" w:hAnsi="Times New Roman" w:cs="Times New Roman"/>
          <w:sz w:val="24"/>
          <w:szCs w:val="24"/>
        </w:rPr>
        <w:lastRenderedPageBreak/>
        <w:t>Knausgård</w:t>
      </w:r>
      <w:proofErr w:type="spellEnd"/>
      <w:r w:rsidRPr="00ED6951">
        <w:rPr>
          <w:rFonts w:ascii="Times New Roman" w:hAnsi="Times New Roman" w:cs="Times New Roman"/>
          <w:sz w:val="24"/>
          <w:szCs w:val="24"/>
        </w:rPr>
        <w:t xml:space="preserve">, Karl </w:t>
      </w:r>
      <w:proofErr w:type="spellStart"/>
      <w:r w:rsidRPr="00ED6951">
        <w:rPr>
          <w:rFonts w:ascii="Times New Roman" w:hAnsi="Times New Roman" w:cs="Times New Roman"/>
          <w:sz w:val="24"/>
          <w:szCs w:val="24"/>
        </w:rPr>
        <w:t>Ove</w:t>
      </w:r>
      <w:proofErr w:type="spellEnd"/>
      <w:r w:rsidRPr="00ED6951">
        <w:rPr>
          <w:rFonts w:ascii="Times New Roman" w:hAnsi="Times New Roman" w:cs="Times New Roman"/>
          <w:sz w:val="24"/>
          <w:szCs w:val="24"/>
        </w:rPr>
        <w:t xml:space="preserve">. </w:t>
      </w:r>
      <w:r w:rsidRPr="00ED6951">
        <w:rPr>
          <w:rFonts w:ascii="Times New Roman" w:hAnsi="Times New Roman" w:cs="Times New Roman"/>
          <w:i/>
          <w:sz w:val="24"/>
          <w:szCs w:val="24"/>
        </w:rPr>
        <w:t>My Struggle: Book 1</w:t>
      </w:r>
      <w:r w:rsidRPr="00ED6951">
        <w:rPr>
          <w:rFonts w:ascii="Times New Roman" w:hAnsi="Times New Roman" w:cs="Times New Roman"/>
          <w:sz w:val="24"/>
          <w:szCs w:val="24"/>
        </w:rPr>
        <w:t xml:space="preserve">. Trans. Don Bartlett. New York: Farrar, Straus and Giroux, 2009. </w:t>
      </w:r>
    </w:p>
    <w:p w:rsidR="005C165A" w:rsidRPr="00ED6951" w:rsidRDefault="005C165A" w:rsidP="00ED6951">
      <w:pPr>
        <w:spacing w:line="480" w:lineRule="auto"/>
        <w:ind w:left="567" w:hanging="567"/>
        <w:rPr>
          <w:rFonts w:ascii="Times New Roman" w:hAnsi="Times New Roman" w:cs="Times New Roman"/>
          <w:sz w:val="24"/>
          <w:szCs w:val="24"/>
        </w:rPr>
      </w:pPr>
      <w:r w:rsidRPr="00ED6951">
        <w:rPr>
          <w:rFonts w:ascii="Times New Roman" w:hAnsi="Times New Roman" w:cs="Times New Roman"/>
          <w:sz w:val="24"/>
          <w:szCs w:val="24"/>
        </w:rPr>
        <w:t>Meillassoux, Quentin. </w:t>
      </w:r>
      <w:r w:rsidRPr="00ED6951">
        <w:rPr>
          <w:rFonts w:ascii="Times New Roman" w:hAnsi="Times New Roman" w:cs="Times New Roman"/>
          <w:i/>
          <w:iCs/>
          <w:sz w:val="24"/>
          <w:szCs w:val="24"/>
        </w:rPr>
        <w:t>After Finitude: An Essay on the Necessity of Contingency</w:t>
      </w:r>
      <w:r w:rsidRPr="00ED6951">
        <w:rPr>
          <w:rFonts w:ascii="Times New Roman" w:hAnsi="Times New Roman" w:cs="Times New Roman"/>
          <w:sz w:val="24"/>
          <w:szCs w:val="24"/>
        </w:rPr>
        <w:t xml:space="preserve">. Trans. Ray Brassier. London: Continuum, 2008. </w:t>
      </w:r>
    </w:p>
    <w:p w:rsidR="005C165A" w:rsidRPr="00ED6951" w:rsidRDefault="00FD7589" w:rsidP="00ED6951">
      <w:pPr>
        <w:spacing w:line="480" w:lineRule="auto"/>
        <w:ind w:left="567" w:hanging="567"/>
        <w:rPr>
          <w:rFonts w:ascii="Times New Roman" w:hAnsi="Times New Roman" w:cs="Times New Roman"/>
          <w:sz w:val="24"/>
          <w:szCs w:val="24"/>
        </w:rPr>
      </w:pPr>
      <w:r>
        <w:rPr>
          <w:rFonts w:ascii="Times New Roman" w:hAnsi="Times New Roman" w:cs="Times New Roman"/>
          <w:sz w:val="24"/>
          <w:szCs w:val="24"/>
        </w:rPr>
        <w:t>--</w:t>
      </w:r>
      <w:r w:rsidR="005C165A" w:rsidRPr="00ED6951">
        <w:rPr>
          <w:rFonts w:ascii="Times New Roman" w:hAnsi="Times New Roman" w:cs="Times New Roman"/>
          <w:sz w:val="24"/>
          <w:szCs w:val="24"/>
        </w:rPr>
        <w:t xml:space="preserve">- Subtraction and Contraction: Deleuze, Immanence, and Matter and Memory. Collapse, vol. 3, ed. R. Mackay (Falmouth: </w:t>
      </w:r>
      <w:proofErr w:type="spellStart"/>
      <w:r w:rsidR="005C165A" w:rsidRPr="00ED6951">
        <w:rPr>
          <w:rFonts w:ascii="Times New Roman" w:hAnsi="Times New Roman" w:cs="Times New Roman"/>
          <w:sz w:val="24"/>
          <w:szCs w:val="24"/>
        </w:rPr>
        <w:t>Urbanomic</w:t>
      </w:r>
      <w:proofErr w:type="spellEnd"/>
      <w:r w:rsidR="005C165A" w:rsidRPr="00ED6951">
        <w:rPr>
          <w:rFonts w:ascii="Times New Roman" w:hAnsi="Times New Roman" w:cs="Times New Roman"/>
          <w:sz w:val="24"/>
          <w:szCs w:val="24"/>
        </w:rPr>
        <w:t>, November 2007)</w:t>
      </w:r>
    </w:p>
    <w:p w:rsidR="00D63ADA" w:rsidRDefault="00A06E7A" w:rsidP="00ED6951">
      <w:pPr>
        <w:spacing w:line="480" w:lineRule="auto"/>
        <w:ind w:left="567" w:hanging="567"/>
        <w:rPr>
          <w:ins w:id="160" w:author="Babs" w:date="2015-06-18T17:29:00Z"/>
          <w:rFonts w:ascii="Times New Roman" w:hAnsi="Times New Roman" w:cs="Times New Roman"/>
          <w:sz w:val="24"/>
          <w:szCs w:val="24"/>
        </w:rPr>
      </w:pPr>
      <w:r w:rsidRPr="00ED6951">
        <w:rPr>
          <w:rFonts w:ascii="Times New Roman" w:hAnsi="Times New Roman" w:cs="Times New Roman"/>
          <w:sz w:val="24"/>
          <w:szCs w:val="24"/>
        </w:rPr>
        <w:t xml:space="preserve">Protevi, </w:t>
      </w:r>
      <w:r w:rsidR="005C165A" w:rsidRPr="00ED6951">
        <w:rPr>
          <w:rFonts w:ascii="Times New Roman" w:hAnsi="Times New Roman" w:cs="Times New Roman"/>
          <w:sz w:val="24"/>
          <w:szCs w:val="24"/>
        </w:rPr>
        <w:t xml:space="preserve">John, </w:t>
      </w:r>
      <w:r w:rsidRPr="00ED6951">
        <w:rPr>
          <w:rFonts w:ascii="Times New Roman" w:hAnsi="Times New Roman" w:cs="Times New Roman"/>
          <w:sz w:val="24"/>
          <w:szCs w:val="24"/>
        </w:rPr>
        <w:t xml:space="preserve">“Deleuze and Life” in </w:t>
      </w:r>
      <w:proofErr w:type="gramStart"/>
      <w:r w:rsidRPr="00ED6951">
        <w:rPr>
          <w:rFonts w:ascii="Times New Roman" w:hAnsi="Times New Roman" w:cs="Times New Roman"/>
          <w:i/>
          <w:sz w:val="24"/>
          <w:szCs w:val="24"/>
        </w:rPr>
        <w:t>The</w:t>
      </w:r>
      <w:proofErr w:type="gramEnd"/>
      <w:r w:rsidRPr="00ED6951">
        <w:rPr>
          <w:rFonts w:ascii="Times New Roman" w:hAnsi="Times New Roman" w:cs="Times New Roman"/>
          <w:i/>
          <w:sz w:val="24"/>
          <w:szCs w:val="24"/>
        </w:rPr>
        <w:t xml:space="preserve"> Cambridge Companion to Deleuze</w:t>
      </w:r>
      <w:r w:rsidRPr="00ED6951">
        <w:rPr>
          <w:rFonts w:ascii="Times New Roman" w:hAnsi="Times New Roman" w:cs="Times New Roman"/>
          <w:sz w:val="24"/>
          <w:szCs w:val="24"/>
        </w:rPr>
        <w:t>, ed. Daniel W. Smith and Henry Somers-Hall (Cambridge: Cambridge University Press, 2012)</w:t>
      </w:r>
    </w:p>
    <w:p w:rsidR="00344BC8" w:rsidRDefault="00344BC8" w:rsidP="00ED6951">
      <w:pPr>
        <w:spacing w:line="480" w:lineRule="auto"/>
        <w:ind w:left="567" w:hanging="567"/>
        <w:rPr>
          <w:ins w:id="161" w:author="Babs" w:date="2015-06-18T17:30:00Z"/>
          <w:rFonts w:ascii="Times New Roman" w:hAnsi="Times New Roman" w:cs="Times New Roman"/>
          <w:sz w:val="24"/>
          <w:szCs w:val="24"/>
        </w:rPr>
      </w:pPr>
    </w:p>
    <w:p w:rsidR="00344BC8" w:rsidRDefault="00344BC8" w:rsidP="00ED6951">
      <w:pPr>
        <w:spacing w:line="480" w:lineRule="auto"/>
        <w:ind w:left="567" w:hanging="567"/>
        <w:rPr>
          <w:ins w:id="162" w:author="Babs" w:date="2015-06-18T17:30:00Z"/>
          <w:rFonts w:ascii="Times New Roman" w:hAnsi="Times New Roman" w:cs="Times New Roman"/>
          <w:sz w:val="24"/>
          <w:szCs w:val="24"/>
        </w:rPr>
      </w:pPr>
    </w:p>
    <w:p w:rsidR="00344BC8" w:rsidRPr="00344BC8" w:rsidRDefault="00344BC8" w:rsidP="00344BC8">
      <w:pPr>
        <w:spacing w:line="480" w:lineRule="auto"/>
        <w:rPr>
          <w:ins w:id="163" w:author="Babs" w:date="2015-06-18T17:35:00Z"/>
          <w:rFonts w:ascii="Times New Roman" w:hAnsi="Times New Roman" w:cs="Times New Roman"/>
          <w:sz w:val="24"/>
          <w:szCs w:val="24"/>
        </w:rPr>
      </w:pPr>
      <w:ins w:id="164" w:author="Babs" w:date="2015-06-18T17:35:00Z">
        <w:r w:rsidRPr="00344BC8">
          <w:rPr>
            <w:rFonts w:ascii="Times New Roman" w:hAnsi="Times New Roman" w:cs="Times New Roman"/>
            <w:sz w:val="24"/>
            <w:szCs w:val="24"/>
          </w:rPr>
          <w:t>Biographical Note</w:t>
        </w:r>
      </w:ins>
    </w:p>
    <w:p w:rsidR="00000000" w:rsidRDefault="00344BC8">
      <w:pPr>
        <w:spacing w:line="480" w:lineRule="auto"/>
        <w:jc w:val="both"/>
        <w:rPr>
          <w:ins w:id="165" w:author="Babs" w:date="2015-06-18T17:36:00Z"/>
          <w:rFonts w:ascii="Times New Roman" w:hAnsi="Times New Roman" w:cs="Times New Roman"/>
          <w:b/>
          <w:bCs/>
          <w:sz w:val="24"/>
          <w:szCs w:val="24"/>
          <w:lang w:val="en-GB"/>
        </w:rPr>
        <w:pPrChange w:id="166" w:author="Babs" w:date="2015-06-18T17:39:00Z">
          <w:pPr>
            <w:spacing w:line="480" w:lineRule="auto"/>
          </w:pPr>
        </w:pPrChange>
      </w:pPr>
      <w:ins w:id="167" w:author="Babs" w:date="2015-06-18T17:35:00Z">
        <w:r w:rsidRPr="00344BC8">
          <w:rPr>
            <w:rFonts w:ascii="Times New Roman" w:hAnsi="Times New Roman" w:cs="Times New Roman"/>
            <w:sz w:val="24"/>
            <w:szCs w:val="24"/>
          </w:rPr>
          <w:t xml:space="preserve">Joseph Barker is a doctoral student in the Philosophy Department at Penn State University. He has </w:t>
        </w:r>
        <w:r>
          <w:rPr>
            <w:rFonts w:ascii="Times New Roman" w:hAnsi="Times New Roman" w:cs="Times New Roman"/>
            <w:sz w:val="24"/>
            <w:szCs w:val="24"/>
          </w:rPr>
          <w:t>published “</w:t>
        </w:r>
        <w:r w:rsidRPr="00344BC8">
          <w:rPr>
            <w:rFonts w:ascii="Times New Roman" w:hAnsi="Times New Roman" w:cs="Times New Roman"/>
            <w:sz w:val="24"/>
            <w:szCs w:val="24"/>
          </w:rPr>
          <w:t xml:space="preserve">Visions of the Intolerable: </w:t>
        </w:r>
        <w:proofErr w:type="spellStart"/>
        <w:r w:rsidRPr="00344BC8">
          <w:rPr>
            <w:rFonts w:ascii="Times New Roman" w:hAnsi="Times New Roman" w:cs="Times New Roman"/>
            <w:sz w:val="24"/>
            <w:szCs w:val="24"/>
          </w:rPr>
          <w:t>Deleuze</w:t>
        </w:r>
        <w:proofErr w:type="spellEnd"/>
        <w:r w:rsidRPr="00344BC8">
          <w:rPr>
            <w:rFonts w:ascii="Times New Roman" w:hAnsi="Times New Roman" w:cs="Times New Roman"/>
            <w:sz w:val="24"/>
            <w:szCs w:val="24"/>
          </w:rPr>
          <w:t xml:space="preserve"> on Ethical Images</w:t>
        </w:r>
        <w:r>
          <w:rPr>
            <w:rFonts w:ascii="Times New Roman" w:hAnsi="Times New Roman" w:cs="Times New Roman"/>
            <w:sz w:val="24"/>
            <w:szCs w:val="24"/>
          </w:rPr>
          <w:t>”</w:t>
        </w:r>
      </w:ins>
      <w:ins w:id="168" w:author="Babs" w:date="2015-06-18T17:36:00Z">
        <w:r>
          <w:rPr>
            <w:rFonts w:ascii="Times New Roman" w:hAnsi="Times New Roman" w:cs="Times New Roman"/>
            <w:sz w:val="24"/>
            <w:szCs w:val="24"/>
          </w:rPr>
          <w:t xml:space="preserve"> in </w:t>
        </w:r>
        <w:r w:rsidR="00EB1D54" w:rsidRPr="00EB1D54">
          <w:rPr>
            <w:rFonts w:ascii="Times New Roman" w:hAnsi="Times New Roman" w:cs="Times New Roman"/>
            <w:bCs/>
            <w:i/>
            <w:sz w:val="24"/>
            <w:szCs w:val="24"/>
            <w:lang w:val="en-GB"/>
            <w:rPrChange w:id="169" w:author="Babs" w:date="2015-06-18T17:36:00Z">
              <w:rPr>
                <w:rFonts w:ascii="Times New Roman" w:hAnsi="Times New Roman" w:cs="Times New Roman"/>
                <w:b/>
                <w:bCs/>
                <w:sz w:val="24"/>
                <w:szCs w:val="24"/>
                <w:lang w:val="en-GB"/>
              </w:rPr>
            </w:rPrChange>
          </w:rPr>
          <w:t>Cinema: Journal of Philosophy and the Moving Image</w:t>
        </w:r>
        <w:r>
          <w:rPr>
            <w:rFonts w:ascii="Times New Roman" w:hAnsi="Times New Roman" w:cs="Times New Roman"/>
            <w:bCs/>
            <w:i/>
            <w:sz w:val="24"/>
            <w:szCs w:val="24"/>
            <w:lang w:val="en-GB"/>
          </w:rPr>
          <w:t xml:space="preserve">. </w:t>
        </w:r>
        <w:r w:rsidR="004D37CA">
          <w:rPr>
            <w:rFonts w:ascii="Times New Roman" w:hAnsi="Times New Roman" w:cs="Times New Roman"/>
            <w:bCs/>
            <w:sz w:val="24"/>
            <w:szCs w:val="24"/>
            <w:lang w:val="en-GB"/>
          </w:rPr>
          <w:t>He is completing a disser</w:t>
        </w:r>
      </w:ins>
      <w:ins w:id="170" w:author="Babs" w:date="2015-06-18T17:37:00Z">
        <w:r w:rsidR="004D37CA">
          <w:rPr>
            <w:rFonts w:ascii="Times New Roman" w:hAnsi="Times New Roman" w:cs="Times New Roman"/>
            <w:bCs/>
            <w:sz w:val="24"/>
            <w:szCs w:val="24"/>
            <w:lang w:val="en-GB"/>
          </w:rPr>
          <w:t xml:space="preserve">tation </w:t>
        </w:r>
      </w:ins>
      <w:ins w:id="171" w:author="Babs" w:date="2015-06-18T17:39:00Z">
        <w:r w:rsidR="004D37CA">
          <w:rPr>
            <w:rFonts w:ascii="Times New Roman" w:hAnsi="Times New Roman" w:cs="Times New Roman"/>
            <w:bCs/>
            <w:sz w:val="24"/>
            <w:szCs w:val="24"/>
            <w:lang w:val="en-GB"/>
          </w:rPr>
          <w:t>which clarifies</w:t>
        </w:r>
      </w:ins>
      <w:ins w:id="172" w:author="Babs" w:date="2015-06-18T17:37:00Z">
        <w:r w:rsidR="004D37CA">
          <w:rPr>
            <w:rFonts w:ascii="Times New Roman" w:hAnsi="Times New Roman" w:cs="Times New Roman"/>
            <w:bCs/>
            <w:sz w:val="24"/>
            <w:szCs w:val="24"/>
            <w:lang w:val="en-GB"/>
          </w:rPr>
          <w:t xml:space="preserve"> the philosophical distance</w:t>
        </w:r>
      </w:ins>
      <w:ins w:id="173" w:author="Babs" w:date="2015-06-18T17:39:00Z">
        <w:r w:rsidR="004D37CA">
          <w:rPr>
            <w:rFonts w:ascii="Times New Roman" w:hAnsi="Times New Roman" w:cs="Times New Roman"/>
            <w:bCs/>
            <w:sz w:val="24"/>
            <w:szCs w:val="24"/>
            <w:lang w:val="en-GB"/>
          </w:rPr>
          <w:t>s and proximities</w:t>
        </w:r>
      </w:ins>
      <w:ins w:id="174" w:author="Babs" w:date="2015-06-18T17:37:00Z">
        <w:r w:rsidR="004D37CA">
          <w:rPr>
            <w:rFonts w:ascii="Times New Roman" w:hAnsi="Times New Roman" w:cs="Times New Roman"/>
            <w:bCs/>
            <w:sz w:val="24"/>
            <w:szCs w:val="24"/>
            <w:lang w:val="en-GB"/>
          </w:rPr>
          <w:t xml:space="preserve"> between </w:t>
        </w:r>
        <w:proofErr w:type="spellStart"/>
        <w:r w:rsidR="004D37CA">
          <w:rPr>
            <w:rFonts w:ascii="Times New Roman" w:hAnsi="Times New Roman" w:cs="Times New Roman"/>
            <w:bCs/>
            <w:sz w:val="24"/>
            <w:szCs w:val="24"/>
            <w:lang w:val="en-GB"/>
          </w:rPr>
          <w:t>Deleuze</w:t>
        </w:r>
        <w:proofErr w:type="spellEnd"/>
        <w:r w:rsidR="004D37CA">
          <w:rPr>
            <w:rFonts w:ascii="Times New Roman" w:hAnsi="Times New Roman" w:cs="Times New Roman"/>
            <w:bCs/>
            <w:sz w:val="24"/>
            <w:szCs w:val="24"/>
            <w:lang w:val="en-GB"/>
          </w:rPr>
          <w:t xml:space="preserve"> and Nietzsche.  </w:t>
        </w:r>
      </w:ins>
    </w:p>
    <w:p w:rsidR="00344BC8" w:rsidRPr="00344BC8" w:rsidRDefault="00344BC8" w:rsidP="00344BC8">
      <w:pPr>
        <w:spacing w:line="480" w:lineRule="auto"/>
        <w:rPr>
          <w:ins w:id="175" w:author="Babs" w:date="2015-06-18T17:35:00Z"/>
          <w:rFonts w:ascii="Times New Roman" w:hAnsi="Times New Roman" w:cs="Times New Roman"/>
          <w:sz w:val="24"/>
          <w:szCs w:val="24"/>
        </w:rPr>
      </w:pPr>
    </w:p>
    <w:p w:rsidR="00344BC8" w:rsidRDefault="00344BC8" w:rsidP="00344BC8">
      <w:pPr>
        <w:spacing w:line="480" w:lineRule="auto"/>
        <w:rPr>
          <w:ins w:id="176" w:author="Babs" w:date="2015-06-18T17:35:00Z"/>
          <w:rFonts w:ascii="Times New Roman" w:hAnsi="Times New Roman" w:cs="Times New Roman"/>
          <w:sz w:val="24"/>
          <w:szCs w:val="24"/>
        </w:rPr>
      </w:pPr>
    </w:p>
    <w:p w:rsidR="00A6195B" w:rsidRDefault="00344BC8">
      <w:pPr>
        <w:spacing w:line="480" w:lineRule="auto"/>
        <w:ind w:left="567" w:hanging="567"/>
        <w:rPr>
          <w:rFonts w:ascii="Times New Roman" w:hAnsi="Times New Roman" w:cs="Times New Roman"/>
          <w:sz w:val="24"/>
          <w:szCs w:val="24"/>
        </w:rPr>
      </w:pPr>
      <w:ins w:id="177" w:author="Babs" w:date="2015-06-18T17:34:00Z">
        <w:r>
          <w:rPr>
            <w:rFonts w:ascii="Times New Roman" w:hAnsi="Times New Roman" w:cs="Times New Roman"/>
            <w:sz w:val="24"/>
            <w:szCs w:val="24"/>
          </w:rPr>
          <w:t xml:space="preserve"> </w:t>
        </w:r>
      </w:ins>
    </w:p>
    <w:sectPr w:rsidR="00A6195B" w:rsidSect="00DC0DDF">
      <w:headerReference w:type="default" r:id="rI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Dawne McCance" w:date="2015-04-24T23:24:00Z" w:initials="DM">
    <w:p w:rsidR="003E4939" w:rsidRDefault="003E4939">
      <w:pPr>
        <w:pStyle w:val="CommentText"/>
      </w:pPr>
      <w:r>
        <w:rPr>
          <w:rStyle w:val="CommentReference"/>
        </w:rPr>
        <w:annotationRef/>
      </w:r>
      <w:r>
        <w:t>Reword to clarify?</w:t>
      </w:r>
    </w:p>
  </w:comment>
  <w:comment w:id="31" w:author="Dawne McCance" w:date="2015-04-24T23:24:00Z" w:initials="DM">
    <w:p w:rsidR="003E4939" w:rsidRDefault="003E4939">
      <w:pPr>
        <w:pStyle w:val="CommentText"/>
      </w:pPr>
      <w:r>
        <w:rPr>
          <w:rStyle w:val="CommentReference"/>
        </w:rPr>
        <w:annotationRef/>
      </w:r>
      <w:r>
        <w:t xml:space="preserve">Please conform your essay to Mosaic guidelines for citations and notes. Do not use notes to cite sources. </w:t>
      </w:r>
    </w:p>
  </w:comment>
  <w:comment w:id="35" w:author="Dawne McCance" w:date="2015-04-24T23:24:00Z" w:initials="DM">
    <w:p w:rsidR="003E4939" w:rsidRDefault="003E4939">
      <w:pPr>
        <w:pStyle w:val="CommentText"/>
      </w:pPr>
      <w:r>
        <w:rPr>
          <w:rStyle w:val="CommentReference"/>
        </w:rPr>
        <w:annotationRef/>
      </w:r>
      <w:proofErr w:type="gramStart"/>
      <w:r>
        <w:t>as</w:t>
      </w:r>
      <w:proofErr w:type="gramEnd"/>
      <w:r>
        <w:t>?</w:t>
      </w:r>
    </w:p>
  </w:comment>
  <w:comment w:id="42" w:author="Dawne McCance" w:date="2015-04-24T23:24:00Z" w:initials="DM">
    <w:p w:rsidR="003E4939" w:rsidRDefault="003E4939">
      <w:pPr>
        <w:pStyle w:val="CommentText"/>
      </w:pPr>
      <w:r>
        <w:rPr>
          <w:rStyle w:val="CommentReference"/>
        </w:rPr>
        <w:annotationRef/>
      </w:r>
      <w:r>
        <w:t>I?</w:t>
      </w:r>
    </w:p>
  </w:comment>
  <w:comment w:id="45" w:author="Dawne McCance" w:date="2015-04-24T23:24:00Z" w:initials="DM">
    <w:p w:rsidR="00591432" w:rsidRDefault="00591432">
      <w:pPr>
        <w:pStyle w:val="CommentText"/>
      </w:pPr>
      <w:r>
        <w:rPr>
          <w:rStyle w:val="CommentReference"/>
        </w:rPr>
        <w:annotationRef/>
      </w:r>
      <w:r>
        <w:t>Consider also whether present tense is preferable here: I first lay out --- then I deal more substantively</w:t>
      </w:r>
      <w:proofErr w:type="gramStart"/>
      <w:r>
        <w:t>..</w:t>
      </w:r>
      <w:proofErr w:type="gramEnd"/>
      <w:r>
        <w:t xml:space="preserve"> </w:t>
      </w:r>
      <w:proofErr w:type="gramStart"/>
      <w:r>
        <w:t>then</w:t>
      </w:r>
      <w:proofErr w:type="gramEnd"/>
      <w:r>
        <w:t xml:space="preserve"> I term…and I clarify, etc. </w:t>
      </w:r>
    </w:p>
  </w:comment>
  <w:comment w:id="47" w:author="Dawne McCance" w:date="2015-04-24T23:24:00Z" w:initials="DM">
    <w:p w:rsidR="00591432" w:rsidRDefault="00591432">
      <w:pPr>
        <w:pStyle w:val="CommentText"/>
      </w:pPr>
      <w:r>
        <w:rPr>
          <w:rStyle w:val="CommentReference"/>
        </w:rPr>
        <w:annotationRef/>
      </w:r>
      <w:r>
        <w:t>I?</w:t>
      </w:r>
    </w:p>
  </w:comment>
  <w:comment w:id="60" w:author="Dawne McCance" w:date="2015-04-24T23:24:00Z" w:initials="DM">
    <w:p w:rsidR="00591432" w:rsidRDefault="00591432">
      <w:pPr>
        <w:pStyle w:val="CommentText"/>
      </w:pPr>
      <w:r>
        <w:rPr>
          <w:rStyle w:val="CommentReference"/>
        </w:rPr>
        <w:annotationRef/>
      </w:r>
      <w:r>
        <w:t>Space for a section break</w:t>
      </w:r>
    </w:p>
  </w:comment>
  <w:comment w:id="65" w:author="Dawne McCance" w:date="2015-04-24T23:26:00Z" w:initials="DM">
    <w:p w:rsidR="00006DD7" w:rsidRDefault="00006DD7">
      <w:pPr>
        <w:pStyle w:val="CommentText"/>
      </w:pPr>
      <w:r>
        <w:rPr>
          <w:rStyle w:val="CommentReference"/>
        </w:rPr>
        <w:annotationRef/>
      </w:r>
      <w:r>
        <w:t>Missing word?</w:t>
      </w:r>
    </w:p>
  </w:comment>
  <w:comment w:id="75" w:author="Dawne McCance" w:date="2015-04-24T23:27:00Z" w:initials="DM">
    <w:p w:rsidR="00006DD7" w:rsidRDefault="00006DD7">
      <w:pPr>
        <w:pStyle w:val="CommentText"/>
      </w:pPr>
      <w:r>
        <w:rPr>
          <w:rStyle w:val="CommentReference"/>
        </w:rPr>
        <w:annotationRef/>
      </w:r>
      <w:r>
        <w:t>Space for a section break.</w:t>
      </w:r>
    </w:p>
  </w:comment>
  <w:comment w:id="78" w:author="Dawne McCance" w:date="2015-04-24T23:29:00Z" w:initials="DM">
    <w:p w:rsidR="00CD49D5" w:rsidRDefault="00CD49D5">
      <w:pPr>
        <w:pStyle w:val="CommentText"/>
      </w:pPr>
      <w:r>
        <w:rPr>
          <w:rStyle w:val="CommentReference"/>
        </w:rPr>
        <w:annotationRef/>
      </w:r>
      <w:r>
        <w:t>I point out?</w:t>
      </w:r>
    </w:p>
  </w:comment>
  <w:comment w:id="81" w:author="Dawne McCance" w:date="2015-04-24T23:31:00Z" w:initials="DM">
    <w:p w:rsidR="00CD49D5" w:rsidRDefault="00CD49D5">
      <w:pPr>
        <w:pStyle w:val="CommentText"/>
      </w:pPr>
      <w:r>
        <w:rPr>
          <w:rStyle w:val="CommentReference"/>
        </w:rPr>
        <w:annotationRef/>
      </w:r>
      <w:r>
        <w:t xml:space="preserve">Your use of “I” here suggests that the same might be used above – for consistency and for other reasons. </w:t>
      </w:r>
    </w:p>
  </w:comment>
  <w:comment w:id="83" w:author="Dawne McCance" w:date="2015-04-24T23:31:00Z" w:initials="DM">
    <w:p w:rsidR="00CD49D5" w:rsidRDefault="00CD49D5">
      <w:pPr>
        <w:pStyle w:val="CommentText"/>
      </w:pPr>
      <w:r>
        <w:rPr>
          <w:rStyle w:val="CommentReference"/>
        </w:rPr>
        <w:annotationRef/>
      </w:r>
      <w:r>
        <w:t>See comment above</w:t>
      </w:r>
    </w:p>
  </w:comment>
  <w:comment w:id="105" w:author="Dawne McCance" w:date="2015-04-24T23:33:00Z" w:initials="DM">
    <w:p w:rsidR="00CD49D5" w:rsidRDefault="00CD49D5">
      <w:pPr>
        <w:pStyle w:val="CommentText"/>
      </w:pPr>
      <w:r>
        <w:rPr>
          <w:rStyle w:val="CommentReference"/>
        </w:rPr>
        <w:annotationRef/>
      </w:r>
      <w:r>
        <w:t>Good essay!  DM</w:t>
      </w:r>
    </w:p>
    <w:p w:rsidR="00CD49D5" w:rsidRDefault="00CD49D5">
      <w:pPr>
        <w:pStyle w:val="CommentText"/>
      </w:pPr>
    </w:p>
    <w:p w:rsidR="00CD49D5" w:rsidRDefault="00CD49D5">
      <w:pPr>
        <w:pStyle w:val="CommentText"/>
      </w:pPr>
      <w:r>
        <w:t>Please conform your Works Cited to Mosaic style.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95B" w:rsidRDefault="00A6195B" w:rsidP="00461611">
      <w:pPr>
        <w:spacing w:line="240" w:lineRule="auto"/>
      </w:pPr>
      <w:r>
        <w:separator/>
      </w:r>
    </w:p>
  </w:endnote>
  <w:endnote w:type="continuationSeparator" w:id="0">
    <w:p w:rsidR="00A6195B" w:rsidRDefault="00A6195B" w:rsidP="00461611">
      <w:pPr>
        <w:spacing w:line="240" w:lineRule="auto"/>
      </w:pPr>
      <w:r>
        <w:continuationSeparator/>
      </w:r>
    </w:p>
  </w:endnote>
  <w:endnote w:id="1">
    <w:p w:rsidR="003E4939" w:rsidDel="00373DB5" w:rsidRDefault="003E4939" w:rsidP="001D13E5">
      <w:pPr>
        <w:pStyle w:val="EndnoteText"/>
        <w:rPr>
          <w:del w:id="33" w:author="Babs" w:date="2015-06-18T17:00:00Z"/>
        </w:rPr>
      </w:pPr>
      <w:del w:id="34" w:author="Babs" w:date="2015-06-18T17:00:00Z">
        <w:r w:rsidDel="00373DB5">
          <w:rPr>
            <w:rStyle w:val="EndnoteReference"/>
          </w:rPr>
          <w:endnoteRef/>
        </w:r>
        <w:r w:rsidDel="00373DB5">
          <w:delText xml:space="preserve"> </w:delText>
        </w:r>
        <w:r w:rsidRPr="0093601C" w:rsidDel="00373DB5">
          <w:delText>WP, 213</w:delText>
        </w:r>
      </w:del>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Malgun Gothic"/>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95B" w:rsidRDefault="00A6195B" w:rsidP="00461611">
      <w:pPr>
        <w:spacing w:line="240" w:lineRule="auto"/>
      </w:pPr>
      <w:r>
        <w:separator/>
      </w:r>
    </w:p>
  </w:footnote>
  <w:footnote w:type="continuationSeparator" w:id="0">
    <w:p w:rsidR="00A6195B" w:rsidRDefault="00A6195B" w:rsidP="0046161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9584400"/>
      <w:docPartObj>
        <w:docPartGallery w:val="Page Numbers (Top of Page)"/>
        <w:docPartUnique/>
      </w:docPartObj>
    </w:sdtPr>
    <w:sdtEndPr>
      <w:rPr>
        <w:noProof/>
      </w:rPr>
    </w:sdtEndPr>
    <w:sdtContent>
      <w:p w:rsidR="003E4939" w:rsidRDefault="00EB1D54">
        <w:pPr>
          <w:pStyle w:val="Header"/>
          <w:jc w:val="right"/>
        </w:pPr>
        <w:fldSimple w:instr=" PAGE   \* MERGEFORMAT ">
          <w:r w:rsidR="00A469EF">
            <w:rPr>
              <w:noProof/>
            </w:rPr>
            <w:t>18</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21E32"/>
    <w:multiLevelType w:val="hybridMultilevel"/>
    <w:tmpl w:val="1AA45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3B0AF8"/>
    <w:multiLevelType w:val="hybridMultilevel"/>
    <w:tmpl w:val="88EA0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47BFA"/>
    <w:multiLevelType w:val="hybridMultilevel"/>
    <w:tmpl w:val="1064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8154D"/>
    <w:multiLevelType w:val="hybridMultilevel"/>
    <w:tmpl w:val="697C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E14C7"/>
    <w:multiLevelType w:val="hybridMultilevel"/>
    <w:tmpl w:val="8298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E1538"/>
    <w:multiLevelType w:val="hybridMultilevel"/>
    <w:tmpl w:val="75D4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06885"/>
    <w:multiLevelType w:val="hybridMultilevel"/>
    <w:tmpl w:val="1740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17D86"/>
    <w:multiLevelType w:val="hybridMultilevel"/>
    <w:tmpl w:val="8B62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66407"/>
    <w:multiLevelType w:val="hybridMultilevel"/>
    <w:tmpl w:val="0CB4C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63FA7"/>
    <w:multiLevelType w:val="hybridMultilevel"/>
    <w:tmpl w:val="FE583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B2A9D"/>
    <w:multiLevelType w:val="hybridMultilevel"/>
    <w:tmpl w:val="6306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656D5"/>
    <w:multiLevelType w:val="hybridMultilevel"/>
    <w:tmpl w:val="45F42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87762E"/>
    <w:multiLevelType w:val="hybridMultilevel"/>
    <w:tmpl w:val="086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A5CD0"/>
    <w:multiLevelType w:val="hybridMultilevel"/>
    <w:tmpl w:val="F3301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6610A9"/>
    <w:multiLevelType w:val="hybridMultilevel"/>
    <w:tmpl w:val="ED789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B36C1"/>
    <w:multiLevelType w:val="hybridMultilevel"/>
    <w:tmpl w:val="8202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116028"/>
    <w:multiLevelType w:val="hybridMultilevel"/>
    <w:tmpl w:val="170A2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FF376D"/>
    <w:multiLevelType w:val="hybridMultilevel"/>
    <w:tmpl w:val="74403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E872CB"/>
    <w:multiLevelType w:val="hybridMultilevel"/>
    <w:tmpl w:val="32BCB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B65550"/>
    <w:multiLevelType w:val="hybridMultilevel"/>
    <w:tmpl w:val="52A2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300A43"/>
    <w:multiLevelType w:val="hybridMultilevel"/>
    <w:tmpl w:val="DF00A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667291"/>
    <w:multiLevelType w:val="hybridMultilevel"/>
    <w:tmpl w:val="E5C2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732AD"/>
    <w:multiLevelType w:val="hybridMultilevel"/>
    <w:tmpl w:val="D1B2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431F73"/>
    <w:multiLevelType w:val="hybridMultilevel"/>
    <w:tmpl w:val="FF08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6"/>
  </w:num>
  <w:num w:numId="4">
    <w:abstractNumId w:val="22"/>
  </w:num>
  <w:num w:numId="5">
    <w:abstractNumId w:val="8"/>
  </w:num>
  <w:num w:numId="6">
    <w:abstractNumId w:val="17"/>
  </w:num>
  <w:num w:numId="7">
    <w:abstractNumId w:val="10"/>
  </w:num>
  <w:num w:numId="8">
    <w:abstractNumId w:val="21"/>
  </w:num>
  <w:num w:numId="9">
    <w:abstractNumId w:val="7"/>
  </w:num>
  <w:num w:numId="10">
    <w:abstractNumId w:val="3"/>
  </w:num>
  <w:num w:numId="11">
    <w:abstractNumId w:val="12"/>
  </w:num>
  <w:num w:numId="12">
    <w:abstractNumId w:val="9"/>
  </w:num>
  <w:num w:numId="13">
    <w:abstractNumId w:val="11"/>
  </w:num>
  <w:num w:numId="14">
    <w:abstractNumId w:val="23"/>
  </w:num>
  <w:num w:numId="15">
    <w:abstractNumId w:val="13"/>
  </w:num>
  <w:num w:numId="16">
    <w:abstractNumId w:val="16"/>
  </w:num>
  <w:num w:numId="17">
    <w:abstractNumId w:val="4"/>
  </w:num>
  <w:num w:numId="18">
    <w:abstractNumId w:val="1"/>
  </w:num>
  <w:num w:numId="19">
    <w:abstractNumId w:val="5"/>
  </w:num>
  <w:num w:numId="20">
    <w:abstractNumId w:val="2"/>
  </w:num>
  <w:num w:numId="21">
    <w:abstractNumId w:val="19"/>
  </w:num>
  <w:num w:numId="22">
    <w:abstractNumId w:val="0"/>
  </w:num>
  <w:num w:numId="23">
    <w:abstractNumId w:val="15"/>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oNotTrackMoves/>
  <w:defaultTabStop w:val="720"/>
  <w:characterSpacingControl w:val="doNotCompress"/>
  <w:footnotePr>
    <w:footnote w:id="-1"/>
    <w:footnote w:id="0"/>
  </w:footnotePr>
  <w:endnotePr>
    <w:endnote w:id="-1"/>
    <w:endnote w:id="0"/>
  </w:endnotePr>
  <w:compat/>
  <w:rsids>
    <w:rsidRoot w:val="00461611"/>
    <w:rsid w:val="00006DD7"/>
    <w:rsid w:val="00046DBE"/>
    <w:rsid w:val="00053D64"/>
    <w:rsid w:val="0006474A"/>
    <w:rsid w:val="00070351"/>
    <w:rsid w:val="000716D5"/>
    <w:rsid w:val="000A1411"/>
    <w:rsid w:val="000A2E15"/>
    <w:rsid w:val="000C014B"/>
    <w:rsid w:val="000E19E1"/>
    <w:rsid w:val="000E3E39"/>
    <w:rsid w:val="000E46C0"/>
    <w:rsid w:val="0012404A"/>
    <w:rsid w:val="00144767"/>
    <w:rsid w:val="00145635"/>
    <w:rsid w:val="00146A4F"/>
    <w:rsid w:val="00162853"/>
    <w:rsid w:val="001640B7"/>
    <w:rsid w:val="001B4C0D"/>
    <w:rsid w:val="001C2361"/>
    <w:rsid w:val="001D13E5"/>
    <w:rsid w:val="001D312E"/>
    <w:rsid w:val="0022758E"/>
    <w:rsid w:val="00227D62"/>
    <w:rsid w:val="00231776"/>
    <w:rsid w:val="00234817"/>
    <w:rsid w:val="00274BDF"/>
    <w:rsid w:val="002869B4"/>
    <w:rsid w:val="002B71F1"/>
    <w:rsid w:val="002C0679"/>
    <w:rsid w:val="002C432C"/>
    <w:rsid w:val="002D0035"/>
    <w:rsid w:val="002E1D50"/>
    <w:rsid w:val="002E30BA"/>
    <w:rsid w:val="00334800"/>
    <w:rsid w:val="00343025"/>
    <w:rsid w:val="00344BC8"/>
    <w:rsid w:val="00371344"/>
    <w:rsid w:val="00373DB5"/>
    <w:rsid w:val="003756DC"/>
    <w:rsid w:val="00386B30"/>
    <w:rsid w:val="00394105"/>
    <w:rsid w:val="003A0591"/>
    <w:rsid w:val="003A1EFA"/>
    <w:rsid w:val="003A48CC"/>
    <w:rsid w:val="003B3397"/>
    <w:rsid w:val="003B39EB"/>
    <w:rsid w:val="003D6D7B"/>
    <w:rsid w:val="003E2064"/>
    <w:rsid w:val="003E4939"/>
    <w:rsid w:val="003E4E86"/>
    <w:rsid w:val="00401268"/>
    <w:rsid w:val="00433E8C"/>
    <w:rsid w:val="00435EEF"/>
    <w:rsid w:val="00437684"/>
    <w:rsid w:val="004417E8"/>
    <w:rsid w:val="00461611"/>
    <w:rsid w:val="0047614C"/>
    <w:rsid w:val="004969D1"/>
    <w:rsid w:val="004C12B0"/>
    <w:rsid w:val="004D16C4"/>
    <w:rsid w:val="004D37CA"/>
    <w:rsid w:val="004D3978"/>
    <w:rsid w:val="004D5D4E"/>
    <w:rsid w:val="004E502B"/>
    <w:rsid w:val="00504C1D"/>
    <w:rsid w:val="0050576E"/>
    <w:rsid w:val="00525185"/>
    <w:rsid w:val="005404C5"/>
    <w:rsid w:val="0055021B"/>
    <w:rsid w:val="005641A4"/>
    <w:rsid w:val="00591432"/>
    <w:rsid w:val="00593090"/>
    <w:rsid w:val="0059406A"/>
    <w:rsid w:val="005C165A"/>
    <w:rsid w:val="005C7B12"/>
    <w:rsid w:val="005E5F55"/>
    <w:rsid w:val="00602D7B"/>
    <w:rsid w:val="00621D6B"/>
    <w:rsid w:val="00635833"/>
    <w:rsid w:val="006455F1"/>
    <w:rsid w:val="006531F6"/>
    <w:rsid w:val="00682E24"/>
    <w:rsid w:val="006876DF"/>
    <w:rsid w:val="006910DA"/>
    <w:rsid w:val="00692EE2"/>
    <w:rsid w:val="00693F4C"/>
    <w:rsid w:val="0069495C"/>
    <w:rsid w:val="006A2D70"/>
    <w:rsid w:val="006A4C6A"/>
    <w:rsid w:val="006B6A0A"/>
    <w:rsid w:val="006E23E1"/>
    <w:rsid w:val="00705743"/>
    <w:rsid w:val="007262F8"/>
    <w:rsid w:val="0073525B"/>
    <w:rsid w:val="00737973"/>
    <w:rsid w:val="00783B23"/>
    <w:rsid w:val="00794075"/>
    <w:rsid w:val="00795B7A"/>
    <w:rsid w:val="0079758B"/>
    <w:rsid w:val="007C28A5"/>
    <w:rsid w:val="007C56B5"/>
    <w:rsid w:val="007E6E21"/>
    <w:rsid w:val="007F7A24"/>
    <w:rsid w:val="008037F4"/>
    <w:rsid w:val="00816E57"/>
    <w:rsid w:val="008335A7"/>
    <w:rsid w:val="00833ECB"/>
    <w:rsid w:val="0084459F"/>
    <w:rsid w:val="00846D69"/>
    <w:rsid w:val="00864B98"/>
    <w:rsid w:val="0087024A"/>
    <w:rsid w:val="00885247"/>
    <w:rsid w:val="00886A8A"/>
    <w:rsid w:val="008942B7"/>
    <w:rsid w:val="00897771"/>
    <w:rsid w:val="009255B0"/>
    <w:rsid w:val="00925842"/>
    <w:rsid w:val="0093230B"/>
    <w:rsid w:val="0093601C"/>
    <w:rsid w:val="00945DC8"/>
    <w:rsid w:val="00963B96"/>
    <w:rsid w:val="00965EE4"/>
    <w:rsid w:val="00982C94"/>
    <w:rsid w:val="009B10BB"/>
    <w:rsid w:val="009C510D"/>
    <w:rsid w:val="009E6715"/>
    <w:rsid w:val="009E6773"/>
    <w:rsid w:val="009F7582"/>
    <w:rsid w:val="00A06E7A"/>
    <w:rsid w:val="00A07627"/>
    <w:rsid w:val="00A261B5"/>
    <w:rsid w:val="00A33FE6"/>
    <w:rsid w:val="00A36373"/>
    <w:rsid w:val="00A469EF"/>
    <w:rsid w:val="00A6195B"/>
    <w:rsid w:val="00A63300"/>
    <w:rsid w:val="00A70B5D"/>
    <w:rsid w:val="00A71747"/>
    <w:rsid w:val="00A7204E"/>
    <w:rsid w:val="00A750BB"/>
    <w:rsid w:val="00A81339"/>
    <w:rsid w:val="00A8606E"/>
    <w:rsid w:val="00A96C72"/>
    <w:rsid w:val="00A97187"/>
    <w:rsid w:val="00AA1FF6"/>
    <w:rsid w:val="00AB56DE"/>
    <w:rsid w:val="00B110E6"/>
    <w:rsid w:val="00B17DF8"/>
    <w:rsid w:val="00B318B8"/>
    <w:rsid w:val="00B403C9"/>
    <w:rsid w:val="00B42E1E"/>
    <w:rsid w:val="00B43815"/>
    <w:rsid w:val="00B46A98"/>
    <w:rsid w:val="00B60C50"/>
    <w:rsid w:val="00B6216D"/>
    <w:rsid w:val="00B72CC7"/>
    <w:rsid w:val="00B81B0C"/>
    <w:rsid w:val="00B86799"/>
    <w:rsid w:val="00B870BC"/>
    <w:rsid w:val="00B9470B"/>
    <w:rsid w:val="00BA4A2E"/>
    <w:rsid w:val="00BB767D"/>
    <w:rsid w:val="00BD6A4B"/>
    <w:rsid w:val="00BE644C"/>
    <w:rsid w:val="00BF402E"/>
    <w:rsid w:val="00BF64D3"/>
    <w:rsid w:val="00C309D1"/>
    <w:rsid w:val="00C367D0"/>
    <w:rsid w:val="00C96812"/>
    <w:rsid w:val="00CA2F1D"/>
    <w:rsid w:val="00CC00BB"/>
    <w:rsid w:val="00CC55DE"/>
    <w:rsid w:val="00CD269A"/>
    <w:rsid w:val="00CD37A8"/>
    <w:rsid w:val="00CD49D5"/>
    <w:rsid w:val="00CE60C5"/>
    <w:rsid w:val="00D074E6"/>
    <w:rsid w:val="00D127C7"/>
    <w:rsid w:val="00D15313"/>
    <w:rsid w:val="00D16CD1"/>
    <w:rsid w:val="00D2418D"/>
    <w:rsid w:val="00D25056"/>
    <w:rsid w:val="00D41EE5"/>
    <w:rsid w:val="00D436F6"/>
    <w:rsid w:val="00D4533F"/>
    <w:rsid w:val="00D46875"/>
    <w:rsid w:val="00D47278"/>
    <w:rsid w:val="00D557B0"/>
    <w:rsid w:val="00D63ADA"/>
    <w:rsid w:val="00D92457"/>
    <w:rsid w:val="00D9733D"/>
    <w:rsid w:val="00DA008B"/>
    <w:rsid w:val="00DA106B"/>
    <w:rsid w:val="00DB4063"/>
    <w:rsid w:val="00DB6E33"/>
    <w:rsid w:val="00DC0DDF"/>
    <w:rsid w:val="00E018E3"/>
    <w:rsid w:val="00E0264D"/>
    <w:rsid w:val="00E02A17"/>
    <w:rsid w:val="00E20C00"/>
    <w:rsid w:val="00E33C9B"/>
    <w:rsid w:val="00E7052D"/>
    <w:rsid w:val="00E7137E"/>
    <w:rsid w:val="00E74104"/>
    <w:rsid w:val="00E8324C"/>
    <w:rsid w:val="00E868ED"/>
    <w:rsid w:val="00EA497A"/>
    <w:rsid w:val="00EA7ED9"/>
    <w:rsid w:val="00EB1D54"/>
    <w:rsid w:val="00EB3436"/>
    <w:rsid w:val="00EB6B32"/>
    <w:rsid w:val="00ED0122"/>
    <w:rsid w:val="00ED6951"/>
    <w:rsid w:val="00EE7B9E"/>
    <w:rsid w:val="00EF172F"/>
    <w:rsid w:val="00EF7131"/>
    <w:rsid w:val="00F13B12"/>
    <w:rsid w:val="00F466D5"/>
    <w:rsid w:val="00F8589D"/>
    <w:rsid w:val="00F93D45"/>
    <w:rsid w:val="00FA0A44"/>
    <w:rsid w:val="00FA6024"/>
    <w:rsid w:val="00FB0A1A"/>
    <w:rsid w:val="00FB64C5"/>
    <w:rsid w:val="00FC11C0"/>
    <w:rsid w:val="00FD7589"/>
    <w:rsid w:val="00FF1F5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DDF"/>
  </w:style>
  <w:style w:type="paragraph" w:styleId="Heading1">
    <w:name w:val="heading 1"/>
    <w:basedOn w:val="Normal"/>
    <w:next w:val="Normal"/>
    <w:link w:val="Heading1Char"/>
    <w:uiPriority w:val="9"/>
    <w:qFormat/>
    <w:rsid w:val="00344BC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FA0A4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11"/>
    <w:pPr>
      <w:ind w:left="720"/>
      <w:contextualSpacing/>
    </w:pPr>
  </w:style>
  <w:style w:type="paragraph" w:styleId="FootnoteText">
    <w:name w:val="footnote text"/>
    <w:basedOn w:val="Normal"/>
    <w:link w:val="FootnoteTextChar"/>
    <w:uiPriority w:val="99"/>
    <w:semiHidden/>
    <w:unhideWhenUsed/>
    <w:rsid w:val="00461611"/>
    <w:pPr>
      <w:spacing w:line="240" w:lineRule="auto"/>
    </w:pPr>
    <w:rPr>
      <w:sz w:val="20"/>
      <w:szCs w:val="20"/>
    </w:rPr>
  </w:style>
  <w:style w:type="character" w:customStyle="1" w:styleId="FootnoteTextChar">
    <w:name w:val="Footnote Text Char"/>
    <w:basedOn w:val="DefaultParagraphFont"/>
    <w:link w:val="FootnoteText"/>
    <w:uiPriority w:val="99"/>
    <w:semiHidden/>
    <w:rsid w:val="00461611"/>
    <w:rPr>
      <w:sz w:val="20"/>
      <w:szCs w:val="20"/>
    </w:rPr>
  </w:style>
  <w:style w:type="character" w:styleId="FootnoteReference">
    <w:name w:val="footnote reference"/>
    <w:basedOn w:val="DefaultParagraphFont"/>
    <w:uiPriority w:val="99"/>
    <w:semiHidden/>
    <w:unhideWhenUsed/>
    <w:rsid w:val="00461611"/>
    <w:rPr>
      <w:vertAlign w:val="superscript"/>
    </w:rPr>
  </w:style>
  <w:style w:type="paragraph" w:styleId="Title">
    <w:name w:val="Title"/>
    <w:basedOn w:val="Normal"/>
    <w:next w:val="Normal"/>
    <w:link w:val="TitleChar"/>
    <w:uiPriority w:val="10"/>
    <w:qFormat/>
    <w:rsid w:val="00B72CC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CC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A0A4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E5F55"/>
    <w:pPr>
      <w:tabs>
        <w:tab w:val="center" w:pos="4680"/>
        <w:tab w:val="right" w:pos="9360"/>
      </w:tabs>
      <w:spacing w:line="240" w:lineRule="auto"/>
    </w:pPr>
  </w:style>
  <w:style w:type="character" w:customStyle="1" w:styleId="HeaderChar">
    <w:name w:val="Header Char"/>
    <w:basedOn w:val="DefaultParagraphFont"/>
    <w:link w:val="Header"/>
    <w:uiPriority w:val="99"/>
    <w:rsid w:val="005E5F55"/>
  </w:style>
  <w:style w:type="paragraph" w:styleId="Footer">
    <w:name w:val="footer"/>
    <w:basedOn w:val="Normal"/>
    <w:link w:val="FooterChar"/>
    <w:uiPriority w:val="99"/>
    <w:unhideWhenUsed/>
    <w:rsid w:val="005E5F55"/>
    <w:pPr>
      <w:tabs>
        <w:tab w:val="center" w:pos="4680"/>
        <w:tab w:val="right" w:pos="9360"/>
      </w:tabs>
      <w:spacing w:line="240" w:lineRule="auto"/>
    </w:pPr>
  </w:style>
  <w:style w:type="character" w:customStyle="1" w:styleId="FooterChar">
    <w:name w:val="Footer Char"/>
    <w:basedOn w:val="DefaultParagraphFont"/>
    <w:link w:val="Footer"/>
    <w:uiPriority w:val="99"/>
    <w:rsid w:val="005E5F55"/>
  </w:style>
  <w:style w:type="paragraph" w:styleId="EndnoteText">
    <w:name w:val="endnote text"/>
    <w:basedOn w:val="Normal"/>
    <w:link w:val="EndnoteTextChar"/>
    <w:uiPriority w:val="99"/>
    <w:semiHidden/>
    <w:unhideWhenUsed/>
    <w:rsid w:val="00D127C7"/>
    <w:pPr>
      <w:spacing w:line="240" w:lineRule="auto"/>
    </w:pPr>
    <w:rPr>
      <w:sz w:val="20"/>
      <w:szCs w:val="20"/>
    </w:rPr>
  </w:style>
  <w:style w:type="character" w:customStyle="1" w:styleId="EndnoteTextChar">
    <w:name w:val="Endnote Text Char"/>
    <w:basedOn w:val="DefaultParagraphFont"/>
    <w:link w:val="EndnoteText"/>
    <w:uiPriority w:val="99"/>
    <w:semiHidden/>
    <w:rsid w:val="00D127C7"/>
    <w:rPr>
      <w:sz w:val="20"/>
      <w:szCs w:val="20"/>
    </w:rPr>
  </w:style>
  <w:style w:type="character" w:styleId="EndnoteReference">
    <w:name w:val="endnote reference"/>
    <w:basedOn w:val="DefaultParagraphFont"/>
    <w:uiPriority w:val="99"/>
    <w:semiHidden/>
    <w:unhideWhenUsed/>
    <w:rsid w:val="00D127C7"/>
    <w:rPr>
      <w:vertAlign w:val="superscript"/>
    </w:rPr>
  </w:style>
  <w:style w:type="paragraph" w:styleId="BalloonText">
    <w:name w:val="Balloon Text"/>
    <w:basedOn w:val="Normal"/>
    <w:link w:val="BalloonTextChar"/>
    <w:uiPriority w:val="99"/>
    <w:semiHidden/>
    <w:unhideWhenUsed/>
    <w:rsid w:val="003E493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E4939"/>
    <w:rPr>
      <w:rFonts w:ascii="Lucida Grande" w:hAnsi="Lucida Grande"/>
      <w:sz w:val="18"/>
      <w:szCs w:val="18"/>
    </w:rPr>
  </w:style>
  <w:style w:type="character" w:styleId="CommentReference">
    <w:name w:val="annotation reference"/>
    <w:basedOn w:val="DefaultParagraphFont"/>
    <w:uiPriority w:val="99"/>
    <w:semiHidden/>
    <w:unhideWhenUsed/>
    <w:rsid w:val="003E4939"/>
    <w:rPr>
      <w:sz w:val="18"/>
      <w:szCs w:val="18"/>
    </w:rPr>
  </w:style>
  <w:style w:type="paragraph" w:styleId="CommentText">
    <w:name w:val="annotation text"/>
    <w:basedOn w:val="Normal"/>
    <w:link w:val="CommentTextChar"/>
    <w:uiPriority w:val="99"/>
    <w:semiHidden/>
    <w:unhideWhenUsed/>
    <w:rsid w:val="003E4939"/>
    <w:pPr>
      <w:spacing w:line="240" w:lineRule="auto"/>
    </w:pPr>
    <w:rPr>
      <w:sz w:val="24"/>
      <w:szCs w:val="24"/>
    </w:rPr>
  </w:style>
  <w:style w:type="character" w:customStyle="1" w:styleId="CommentTextChar">
    <w:name w:val="Comment Text Char"/>
    <w:basedOn w:val="DefaultParagraphFont"/>
    <w:link w:val="CommentText"/>
    <w:uiPriority w:val="99"/>
    <w:semiHidden/>
    <w:rsid w:val="003E4939"/>
    <w:rPr>
      <w:sz w:val="24"/>
      <w:szCs w:val="24"/>
    </w:rPr>
  </w:style>
  <w:style w:type="paragraph" w:styleId="CommentSubject">
    <w:name w:val="annotation subject"/>
    <w:basedOn w:val="CommentText"/>
    <w:next w:val="CommentText"/>
    <w:link w:val="CommentSubjectChar"/>
    <w:uiPriority w:val="99"/>
    <w:semiHidden/>
    <w:unhideWhenUsed/>
    <w:rsid w:val="003E4939"/>
    <w:rPr>
      <w:b/>
      <w:bCs/>
      <w:sz w:val="20"/>
      <w:szCs w:val="20"/>
    </w:rPr>
  </w:style>
  <w:style w:type="character" w:customStyle="1" w:styleId="CommentSubjectChar">
    <w:name w:val="Comment Subject Char"/>
    <w:basedOn w:val="CommentTextChar"/>
    <w:link w:val="CommentSubject"/>
    <w:uiPriority w:val="99"/>
    <w:semiHidden/>
    <w:rsid w:val="003E4939"/>
    <w:rPr>
      <w:b/>
      <w:bCs/>
      <w:sz w:val="20"/>
      <w:szCs w:val="20"/>
    </w:rPr>
  </w:style>
  <w:style w:type="character" w:customStyle="1" w:styleId="Heading1Char">
    <w:name w:val="Heading 1 Char"/>
    <w:basedOn w:val="DefaultParagraphFont"/>
    <w:link w:val="Heading1"/>
    <w:uiPriority w:val="9"/>
    <w:rsid w:val="00344BC8"/>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FA0A4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11"/>
    <w:pPr>
      <w:ind w:left="720"/>
      <w:contextualSpacing/>
    </w:pPr>
  </w:style>
  <w:style w:type="paragraph" w:styleId="FootnoteText">
    <w:name w:val="footnote text"/>
    <w:basedOn w:val="Normal"/>
    <w:link w:val="FootnoteTextChar"/>
    <w:uiPriority w:val="99"/>
    <w:semiHidden/>
    <w:unhideWhenUsed/>
    <w:rsid w:val="00461611"/>
    <w:pPr>
      <w:spacing w:line="240" w:lineRule="auto"/>
    </w:pPr>
    <w:rPr>
      <w:sz w:val="20"/>
      <w:szCs w:val="20"/>
    </w:rPr>
  </w:style>
  <w:style w:type="character" w:customStyle="1" w:styleId="FootnoteTextChar">
    <w:name w:val="Footnote Text Char"/>
    <w:basedOn w:val="DefaultParagraphFont"/>
    <w:link w:val="FootnoteText"/>
    <w:uiPriority w:val="99"/>
    <w:semiHidden/>
    <w:rsid w:val="00461611"/>
    <w:rPr>
      <w:sz w:val="20"/>
      <w:szCs w:val="20"/>
    </w:rPr>
  </w:style>
  <w:style w:type="character" w:styleId="FootnoteReference">
    <w:name w:val="footnote reference"/>
    <w:basedOn w:val="DefaultParagraphFont"/>
    <w:uiPriority w:val="99"/>
    <w:semiHidden/>
    <w:unhideWhenUsed/>
    <w:rsid w:val="00461611"/>
    <w:rPr>
      <w:vertAlign w:val="superscript"/>
    </w:rPr>
  </w:style>
  <w:style w:type="paragraph" w:styleId="Title">
    <w:name w:val="Title"/>
    <w:basedOn w:val="Normal"/>
    <w:next w:val="Normal"/>
    <w:link w:val="TitleChar"/>
    <w:uiPriority w:val="10"/>
    <w:qFormat/>
    <w:rsid w:val="00B72CC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CC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A0A4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E5F55"/>
    <w:pPr>
      <w:tabs>
        <w:tab w:val="center" w:pos="4680"/>
        <w:tab w:val="right" w:pos="9360"/>
      </w:tabs>
      <w:spacing w:line="240" w:lineRule="auto"/>
    </w:pPr>
  </w:style>
  <w:style w:type="character" w:customStyle="1" w:styleId="HeaderChar">
    <w:name w:val="Header Char"/>
    <w:basedOn w:val="DefaultParagraphFont"/>
    <w:link w:val="Header"/>
    <w:uiPriority w:val="99"/>
    <w:rsid w:val="005E5F55"/>
  </w:style>
  <w:style w:type="paragraph" w:styleId="Footer">
    <w:name w:val="footer"/>
    <w:basedOn w:val="Normal"/>
    <w:link w:val="FooterChar"/>
    <w:uiPriority w:val="99"/>
    <w:unhideWhenUsed/>
    <w:rsid w:val="005E5F55"/>
    <w:pPr>
      <w:tabs>
        <w:tab w:val="center" w:pos="4680"/>
        <w:tab w:val="right" w:pos="9360"/>
      </w:tabs>
      <w:spacing w:line="240" w:lineRule="auto"/>
    </w:pPr>
  </w:style>
  <w:style w:type="character" w:customStyle="1" w:styleId="FooterChar">
    <w:name w:val="Footer Char"/>
    <w:basedOn w:val="DefaultParagraphFont"/>
    <w:link w:val="Footer"/>
    <w:uiPriority w:val="99"/>
    <w:rsid w:val="005E5F55"/>
  </w:style>
  <w:style w:type="paragraph" w:styleId="EndnoteText">
    <w:name w:val="endnote text"/>
    <w:basedOn w:val="Normal"/>
    <w:link w:val="EndnoteTextChar"/>
    <w:uiPriority w:val="99"/>
    <w:semiHidden/>
    <w:unhideWhenUsed/>
    <w:rsid w:val="00D127C7"/>
    <w:pPr>
      <w:spacing w:line="240" w:lineRule="auto"/>
    </w:pPr>
    <w:rPr>
      <w:sz w:val="20"/>
      <w:szCs w:val="20"/>
    </w:rPr>
  </w:style>
  <w:style w:type="character" w:customStyle="1" w:styleId="EndnoteTextChar">
    <w:name w:val="Endnote Text Char"/>
    <w:basedOn w:val="DefaultParagraphFont"/>
    <w:link w:val="EndnoteText"/>
    <w:uiPriority w:val="99"/>
    <w:semiHidden/>
    <w:rsid w:val="00D127C7"/>
    <w:rPr>
      <w:sz w:val="20"/>
      <w:szCs w:val="20"/>
    </w:rPr>
  </w:style>
  <w:style w:type="character" w:styleId="EndnoteReference">
    <w:name w:val="endnote reference"/>
    <w:basedOn w:val="DefaultParagraphFont"/>
    <w:uiPriority w:val="99"/>
    <w:semiHidden/>
    <w:unhideWhenUsed/>
    <w:rsid w:val="00D127C7"/>
    <w:rPr>
      <w:vertAlign w:val="superscript"/>
    </w:rPr>
  </w:style>
</w:styles>
</file>

<file path=word/webSettings.xml><?xml version="1.0" encoding="utf-8"?>
<w:webSettings xmlns:r="http://schemas.openxmlformats.org/officeDocument/2006/relationships" xmlns:w="http://schemas.openxmlformats.org/wordprocessingml/2006/main">
  <w:divs>
    <w:div w:id="212667133">
      <w:bodyDiv w:val="1"/>
      <w:marLeft w:val="0"/>
      <w:marRight w:val="0"/>
      <w:marTop w:val="0"/>
      <w:marBottom w:val="0"/>
      <w:divBdr>
        <w:top w:val="none" w:sz="0" w:space="0" w:color="auto"/>
        <w:left w:val="none" w:sz="0" w:space="0" w:color="auto"/>
        <w:bottom w:val="none" w:sz="0" w:space="0" w:color="auto"/>
        <w:right w:val="none" w:sz="0" w:space="0" w:color="auto"/>
      </w:divBdr>
    </w:div>
    <w:div w:id="46081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8948B-7359-4111-94AD-D6A4104E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20</Pages>
  <Words>5774</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38609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Barker</dc:creator>
  <cp:lastModifiedBy>Babs</cp:lastModifiedBy>
  <cp:revision>5</cp:revision>
  <cp:lastPrinted>2015-02-20T22:14:00Z</cp:lastPrinted>
  <dcterms:created xsi:type="dcterms:W3CDTF">2015-06-18T16:27:00Z</dcterms:created>
  <dcterms:modified xsi:type="dcterms:W3CDTF">2015-06-18T17:26:00Z</dcterms:modified>
</cp:coreProperties>
</file>